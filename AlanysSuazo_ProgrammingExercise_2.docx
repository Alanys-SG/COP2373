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5D83A8D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ins w:id="0" w:author="Atlantys SG" w:date="2025-09-21T22:00:00Z" w16du:dateUtc="2025-09-22T02:00:00Z">
        <w:r w:rsidR="00414567">
          <w:rPr>
            <w:sz w:val="24"/>
            <w:szCs w:val="24"/>
          </w:rPr>
          <w:t>Alanys Suazo</w:t>
        </w:r>
      </w:ins>
      <w:del w:id="1" w:author="Atlantys SG" w:date="2025-09-21T22:00:00Z" w16du:dateUtc="2025-09-22T02:00:00Z">
        <w:r w:rsidRPr="00BC30B8">
          <w:rPr>
            <w:sz w:val="24"/>
            <w:szCs w:val="24"/>
          </w:rPr>
          <w:delText xml:space="preserve">[Your Name] </w:delText>
        </w:r>
      </w:del>
      <w:r w:rsidRPr="00BC30B8">
        <w:rPr>
          <w:sz w:val="24"/>
          <w:szCs w:val="24"/>
        </w:rPr>
        <w:t xml:space="preserve"> </w:t>
      </w:r>
    </w:p>
    <w:p w14:paraId="6EAAD1D5" w14:textId="1EF170CA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ins w:id="2" w:author="Atlantys SG" w:date="2025-09-21T22:00:00Z" w16du:dateUtc="2025-09-22T02:00:00Z">
        <w:r w:rsidR="00414567">
          <w:rPr>
            <w:sz w:val="24"/>
            <w:szCs w:val="24"/>
          </w:rPr>
          <w:t>09/21/2025</w:t>
        </w:r>
      </w:ins>
      <w:del w:id="3" w:author="Atlantys SG" w:date="2025-09-21T22:00:00Z" w16du:dateUtc="2025-09-22T02:00:00Z">
        <w:r w:rsidRPr="00BC30B8">
          <w:rPr>
            <w:sz w:val="24"/>
            <w:szCs w:val="24"/>
          </w:rPr>
          <w:delText>[Date]</w:delText>
        </w:r>
      </w:del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26D15B07" w14:textId="0151EE5B" w:rsidR="002637C7" w:rsidRPr="002637C7" w:rsidRDefault="002637C7" w:rsidP="002637C7">
      <w:pPr>
        <w:rPr>
          <w:sz w:val="24"/>
          <w:szCs w:val="24"/>
        </w:rPr>
      </w:pPr>
      <w:r w:rsidRPr="002637C7">
        <w:rPr>
          <w:sz w:val="24"/>
          <w:szCs w:val="24"/>
        </w:rPr>
        <w:t xml:space="preserve">The purpose of this program </w:t>
      </w:r>
      <w:r>
        <w:rPr>
          <w:sz w:val="24"/>
          <w:szCs w:val="24"/>
        </w:rPr>
        <w:t xml:space="preserve">is to </w:t>
      </w:r>
      <w:r w:rsidRPr="002637C7">
        <w:rPr>
          <w:sz w:val="24"/>
          <w:szCs w:val="24"/>
        </w:rPr>
        <w:t>scan user input as a string</w:t>
      </w:r>
      <w:r>
        <w:rPr>
          <w:sz w:val="24"/>
          <w:szCs w:val="24"/>
        </w:rPr>
        <w:t xml:space="preserve">, </w:t>
      </w:r>
      <w:r w:rsidRPr="002637C7">
        <w:rPr>
          <w:sz w:val="24"/>
          <w:szCs w:val="24"/>
        </w:rPr>
        <w:t xml:space="preserve">after which that </w:t>
      </w:r>
      <w:r w:rsidR="00427D2C">
        <w:rPr>
          <w:sz w:val="24"/>
          <w:szCs w:val="24"/>
        </w:rPr>
        <w:t>string</w:t>
      </w:r>
      <w:r w:rsidRPr="002637C7">
        <w:rPr>
          <w:sz w:val="24"/>
          <w:szCs w:val="24"/>
        </w:rPr>
        <w:t xml:space="preserve"> will be scanned for key phrases seen and used in scam</w:t>
      </w:r>
      <w:r w:rsidR="00427D2C">
        <w:rPr>
          <w:sz w:val="24"/>
          <w:szCs w:val="24"/>
        </w:rPr>
        <w:t xml:space="preserve"> and spam</w:t>
      </w:r>
      <w:r w:rsidRPr="002637C7">
        <w:rPr>
          <w:sz w:val="24"/>
          <w:szCs w:val="24"/>
        </w:rPr>
        <w:t xml:space="preserve"> emails. It should return th</w:t>
      </w:r>
      <w:r>
        <w:rPr>
          <w:sz w:val="24"/>
          <w:szCs w:val="24"/>
        </w:rPr>
        <w:t>e</w:t>
      </w:r>
      <w:r w:rsidRPr="002637C7">
        <w:rPr>
          <w:sz w:val="24"/>
          <w:szCs w:val="24"/>
        </w:rPr>
        <w:t xml:space="preserve"> number of substrings and set an accumulator</w:t>
      </w:r>
      <w:r>
        <w:rPr>
          <w:sz w:val="24"/>
          <w:szCs w:val="24"/>
        </w:rPr>
        <w:t>,</w:t>
      </w:r>
      <w:r w:rsidRPr="002637C7">
        <w:rPr>
          <w:sz w:val="24"/>
          <w:szCs w:val="24"/>
        </w:rPr>
        <w:t xml:space="preserve"> which will tell the user the </w:t>
      </w:r>
      <w:r>
        <w:rPr>
          <w:sz w:val="24"/>
          <w:szCs w:val="24"/>
        </w:rPr>
        <w:t>likelihood</w:t>
      </w:r>
      <w:r w:rsidRPr="002637C7">
        <w:rPr>
          <w:sz w:val="24"/>
          <w:szCs w:val="24"/>
        </w:rPr>
        <w:t xml:space="preserve"> of an email being a scam.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4927F0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="00E51836">
        <w:rPr>
          <w:b/>
          <w:bCs/>
          <w:sz w:val="24"/>
          <w:szCs w:val="24"/>
        </w:rPr>
        <w:t xml:space="preserve"> </w:t>
      </w:r>
      <w:r w:rsidR="00E51836">
        <w:rPr>
          <w:sz w:val="24"/>
          <w:szCs w:val="24"/>
        </w:rPr>
        <w:t>main</w:t>
      </w:r>
      <w:r w:rsidRPr="00BC30B8">
        <w:rPr>
          <w:sz w:val="24"/>
          <w:szCs w:val="24"/>
        </w:rPr>
        <w:t xml:space="preserve">  </w:t>
      </w:r>
    </w:p>
    <w:p w14:paraId="5D10C2D5" w14:textId="3A0B0EF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E6EFB" w:rsidRPr="006E6EFB">
        <w:rPr>
          <w:sz w:val="24"/>
          <w:szCs w:val="24"/>
        </w:rPr>
        <w:t>Controls the overall program flow, including user input, spam analysis, and repeated execution.</w:t>
      </w:r>
      <w:r w:rsidRPr="00BC30B8">
        <w:rPr>
          <w:sz w:val="24"/>
          <w:szCs w:val="24"/>
        </w:rPr>
        <w:t xml:space="preserve"> </w:t>
      </w:r>
    </w:p>
    <w:p w14:paraId="25D38225" w14:textId="48E4D2E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6E6EFB">
        <w:rPr>
          <w:sz w:val="24"/>
          <w:szCs w:val="24"/>
        </w:rPr>
        <w:t>n/a</w:t>
      </w:r>
      <w:r w:rsidRPr="00BC30B8">
        <w:rPr>
          <w:sz w:val="24"/>
          <w:szCs w:val="24"/>
        </w:rPr>
        <w:t xml:space="preserve"> </w:t>
      </w:r>
    </w:p>
    <w:p w14:paraId="5C56D16C" w14:textId="77777777" w:rsidR="006E6EFB" w:rsidRDefault="00BC30B8" w:rsidP="006E6EF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6E6EFB" w:rsidRPr="006E6EFB">
        <w:rPr>
          <w:sz w:val="24"/>
          <w:szCs w:val="24"/>
        </w:rPr>
        <w:tab/>
        <w:t xml:space="preserve"> </w:t>
      </w:r>
    </w:p>
    <w:p w14:paraId="0749A842" w14:textId="70E27253" w:rsidR="006E6EFB" w:rsidRPr="006B141F" w:rsidRDefault="002221CC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B141F">
        <w:rPr>
          <w:sz w:val="24"/>
          <w:szCs w:val="24"/>
        </w:rPr>
        <w:t>Keywords</w:t>
      </w:r>
      <w:r w:rsidR="006B141F">
        <w:rPr>
          <w:sz w:val="24"/>
          <w:szCs w:val="24"/>
        </w:rPr>
        <w:t xml:space="preserve"> </w:t>
      </w:r>
      <w:r w:rsidR="006E6EFB" w:rsidRPr="006B141F">
        <w:rPr>
          <w:sz w:val="24"/>
          <w:szCs w:val="24"/>
        </w:rPr>
        <w:t>(list of str): Contains all spam-related phrases used for detection.</w:t>
      </w:r>
    </w:p>
    <w:p w14:paraId="26880E5A" w14:textId="13D7A557" w:rsidR="006E6EFB" w:rsidRPr="006B141F" w:rsidRDefault="002221CC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B141F">
        <w:rPr>
          <w:sz w:val="24"/>
          <w:szCs w:val="24"/>
        </w:rPr>
        <w:t>message</w:t>
      </w:r>
      <w:r w:rsidR="006E6EFB" w:rsidRPr="006B141F">
        <w:rPr>
          <w:sz w:val="24"/>
          <w:szCs w:val="24"/>
        </w:rPr>
        <w:t>(str): The email message entered by the user.</w:t>
      </w:r>
    </w:p>
    <w:p w14:paraId="263D9021" w14:textId="08484EC6" w:rsidR="006E6EFB" w:rsidRPr="006B141F" w:rsidRDefault="002221CC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B141F">
        <w:rPr>
          <w:sz w:val="24"/>
          <w:szCs w:val="24"/>
        </w:rPr>
        <w:t>score</w:t>
      </w:r>
      <w:r w:rsidR="006E6EFB" w:rsidRPr="006B141F">
        <w:rPr>
          <w:sz w:val="24"/>
          <w:szCs w:val="24"/>
        </w:rPr>
        <w:t xml:space="preserve"> (int): The spam score returned by </w:t>
      </w:r>
      <w:proofErr w:type="spellStart"/>
      <w:r w:rsidR="006F6825" w:rsidRPr="006B141F">
        <w:rPr>
          <w:sz w:val="24"/>
          <w:szCs w:val="24"/>
        </w:rPr>
        <w:t>spam_sorter</w:t>
      </w:r>
      <w:proofErr w:type="spellEnd"/>
    </w:p>
    <w:p w14:paraId="07F69C41" w14:textId="79A80829" w:rsidR="006E6EFB" w:rsidRPr="006B141F" w:rsidRDefault="006B141F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6B141F">
        <w:rPr>
          <w:sz w:val="24"/>
          <w:szCs w:val="24"/>
        </w:rPr>
        <w:t>matched_keywords</w:t>
      </w:r>
      <w:proofErr w:type="spellEnd"/>
      <w:r w:rsidR="006E6EFB" w:rsidRPr="006B141F">
        <w:rPr>
          <w:sz w:val="24"/>
          <w:szCs w:val="24"/>
        </w:rPr>
        <w:t xml:space="preserve"> (list of tuples): Keywords found in the message and their counts.</w:t>
      </w:r>
    </w:p>
    <w:p w14:paraId="2701B314" w14:textId="6DBBE6CC" w:rsidR="006E6EFB" w:rsidRPr="006B141F" w:rsidRDefault="006E6EFB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B141F">
        <w:rPr>
          <w:sz w:val="24"/>
          <w:szCs w:val="24"/>
        </w:rPr>
        <w:t xml:space="preserve"> </w:t>
      </w:r>
      <w:r w:rsidR="008D4215">
        <w:rPr>
          <w:sz w:val="24"/>
          <w:szCs w:val="24"/>
        </w:rPr>
        <w:t xml:space="preserve">Rating </w:t>
      </w:r>
      <w:r w:rsidRPr="006B141F">
        <w:rPr>
          <w:sz w:val="24"/>
          <w:szCs w:val="24"/>
        </w:rPr>
        <w:t xml:space="preserve">(str): Spam likelihood returned by </w:t>
      </w:r>
      <w:proofErr w:type="spellStart"/>
      <w:r w:rsidR="006F6825" w:rsidRPr="006B141F">
        <w:rPr>
          <w:sz w:val="24"/>
          <w:szCs w:val="24"/>
        </w:rPr>
        <w:t>scam_score</w:t>
      </w:r>
      <w:r w:rsidR="002221CC" w:rsidRPr="006B141F">
        <w:rPr>
          <w:sz w:val="24"/>
          <w:szCs w:val="24"/>
        </w:rPr>
        <w:t>_c</w:t>
      </w:r>
      <w:r w:rsidR="006F6825" w:rsidRPr="006B141F">
        <w:rPr>
          <w:sz w:val="24"/>
          <w:szCs w:val="24"/>
        </w:rPr>
        <w:t>ounter</w:t>
      </w:r>
      <w:proofErr w:type="spellEnd"/>
    </w:p>
    <w:p w14:paraId="48507B38" w14:textId="2E660121" w:rsidR="00BC30B8" w:rsidRPr="006B141F" w:rsidRDefault="006E6EFB" w:rsidP="006E6EFB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B141F">
        <w:rPr>
          <w:sz w:val="24"/>
          <w:szCs w:val="24"/>
        </w:rPr>
        <w:t xml:space="preserve"> </w:t>
      </w:r>
      <w:r w:rsidR="008D4215">
        <w:rPr>
          <w:sz w:val="24"/>
          <w:szCs w:val="24"/>
        </w:rPr>
        <w:t xml:space="preserve">Again </w:t>
      </w:r>
      <w:r w:rsidRPr="006B141F">
        <w:rPr>
          <w:sz w:val="24"/>
          <w:szCs w:val="24"/>
        </w:rPr>
        <w:t>(str): User input to determine whether to continue or exit the loop.</w:t>
      </w:r>
    </w:p>
    <w:p w14:paraId="5AA1921C" w14:textId="4518021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7E07E27" w14:textId="3C06DB07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1. Display program title and pause briefly.</w:t>
      </w:r>
    </w:p>
    <w:p w14:paraId="2A549E72" w14:textId="11999F23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2. Start a loop to allow repeated message analysis.</w:t>
      </w:r>
    </w:p>
    <w:p w14:paraId="0B4F540F" w14:textId="4D7AB664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3. Prompt user to enter an email message.</w:t>
      </w:r>
    </w:p>
    <w:p w14:paraId="7D58725A" w14:textId="2E76E88E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 xml:space="preserve">4. Pass the message and keyword list </w:t>
      </w:r>
      <w:r w:rsidR="00290ADC">
        <w:rPr>
          <w:sz w:val="24"/>
          <w:szCs w:val="24"/>
        </w:rPr>
        <w:t xml:space="preserve">to </w:t>
      </w:r>
      <w:r w:rsidR="00BA3173">
        <w:rPr>
          <w:sz w:val="24"/>
          <w:szCs w:val="24"/>
        </w:rPr>
        <w:t xml:space="preserve">the </w:t>
      </w:r>
      <w:proofErr w:type="spellStart"/>
      <w:r w:rsidR="00290ADC">
        <w:rPr>
          <w:sz w:val="24"/>
          <w:szCs w:val="24"/>
        </w:rPr>
        <w:t>spam_sorter</w:t>
      </w:r>
      <w:proofErr w:type="spellEnd"/>
    </w:p>
    <w:p w14:paraId="4527DBA9" w14:textId="4C9ED9CF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 xml:space="preserve">5. Pass the score to </w:t>
      </w:r>
      <w:r w:rsidR="00BA3173">
        <w:rPr>
          <w:sz w:val="24"/>
          <w:szCs w:val="24"/>
        </w:rPr>
        <w:t xml:space="preserve">the </w:t>
      </w:r>
      <w:proofErr w:type="spellStart"/>
      <w:r w:rsidR="00BA3173">
        <w:rPr>
          <w:sz w:val="24"/>
          <w:szCs w:val="24"/>
        </w:rPr>
        <w:t>scam_score_counter</w:t>
      </w:r>
      <w:proofErr w:type="spellEnd"/>
      <w:r w:rsidR="00BA3173">
        <w:rPr>
          <w:sz w:val="24"/>
          <w:szCs w:val="24"/>
        </w:rPr>
        <w:t xml:space="preserve"> </w:t>
      </w:r>
      <w:r w:rsidRPr="006F6825">
        <w:rPr>
          <w:sz w:val="24"/>
          <w:szCs w:val="24"/>
        </w:rPr>
        <w:t>to get a rating.</w:t>
      </w:r>
    </w:p>
    <w:p w14:paraId="2522AAB4" w14:textId="0F4910E1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6. Display the score, rating, and matched keywords.</w:t>
      </w:r>
    </w:p>
    <w:p w14:paraId="3DFB79BB" w14:textId="0119487B" w:rsidR="006F6825" w:rsidRPr="006F6825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7. Ask the user if they want to analyze another message.</w:t>
      </w:r>
    </w:p>
    <w:p w14:paraId="39B0FCD0" w14:textId="41FE47C3" w:rsidR="006F6825" w:rsidRPr="00BC30B8" w:rsidRDefault="006F6825" w:rsidP="006F6825">
      <w:pPr>
        <w:spacing w:after="0"/>
        <w:ind w:left="720"/>
        <w:rPr>
          <w:sz w:val="24"/>
          <w:szCs w:val="24"/>
        </w:rPr>
      </w:pPr>
      <w:r w:rsidRPr="006F6825">
        <w:rPr>
          <w:sz w:val="24"/>
          <w:szCs w:val="24"/>
        </w:rPr>
        <w:t>8. Exit the loop if the user types anything other than "yes" or "y".</w:t>
      </w:r>
    </w:p>
    <w:p w14:paraId="575326C5" w14:textId="252AEE3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8D4215">
        <w:rPr>
          <w:sz w:val="24"/>
          <w:szCs w:val="24"/>
        </w:rPr>
        <w:t>n/a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117FC7E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D4215">
        <w:rPr>
          <w:sz w:val="24"/>
          <w:szCs w:val="24"/>
        </w:rPr>
        <w:t>spam_sorter</w:t>
      </w:r>
      <w:proofErr w:type="spellEnd"/>
    </w:p>
    <w:p w14:paraId="0F392D80" w14:textId="3C8D83E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51F2D" w:rsidRPr="00351F2D">
        <w:rPr>
          <w:sz w:val="24"/>
          <w:szCs w:val="24"/>
        </w:rPr>
        <w:t>Scans the cleaned message for known spam keywords and calculates a spam score based on how many keywords are found.</w:t>
      </w:r>
    </w:p>
    <w:p w14:paraId="1F934099" w14:textId="407CACB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51F2D">
        <w:rPr>
          <w:sz w:val="24"/>
          <w:szCs w:val="24"/>
        </w:rPr>
        <w:t>message and ke</w:t>
      </w:r>
      <w:r w:rsidR="008E6B60">
        <w:rPr>
          <w:sz w:val="24"/>
          <w:szCs w:val="24"/>
        </w:rPr>
        <w:t>y</w:t>
      </w:r>
      <w:r w:rsidR="00351F2D">
        <w:rPr>
          <w:sz w:val="24"/>
          <w:szCs w:val="24"/>
        </w:rPr>
        <w:t>words</w:t>
      </w:r>
      <w:r w:rsidRPr="00BC30B8">
        <w:rPr>
          <w:sz w:val="24"/>
          <w:szCs w:val="24"/>
        </w:rPr>
        <w:t xml:space="preserve"> </w:t>
      </w:r>
    </w:p>
    <w:p w14:paraId="6F21F0CA" w14:textId="09FA6D21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5BA0C9B" w14:textId="3938FDA3" w:rsidR="00CA145F" w:rsidRPr="00CA145F" w:rsidRDefault="00CA145F" w:rsidP="00CA14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 w:rsidRPr="00CA145F">
        <w:rPr>
          <w:sz w:val="24"/>
          <w:szCs w:val="24"/>
        </w:rPr>
        <w:t>spam_score</w:t>
      </w:r>
      <w:proofErr w:type="spellEnd"/>
      <w:r w:rsidRPr="00CA145F">
        <w:rPr>
          <w:sz w:val="24"/>
          <w:szCs w:val="24"/>
        </w:rPr>
        <w:t xml:space="preserve"> </w:t>
      </w:r>
      <w:r w:rsidRPr="00CA145F">
        <w:rPr>
          <w:i/>
          <w:iCs/>
          <w:sz w:val="24"/>
          <w:szCs w:val="24"/>
        </w:rPr>
        <w:t>(int)</w:t>
      </w:r>
      <w:r w:rsidRPr="00CA145F">
        <w:rPr>
          <w:sz w:val="24"/>
          <w:szCs w:val="24"/>
        </w:rPr>
        <w:t>: Accumulator that tracks the total number of keyword matches.</w:t>
      </w:r>
    </w:p>
    <w:p w14:paraId="083448DD" w14:textId="364D7CD0" w:rsidR="00CA145F" w:rsidRPr="00CA145F" w:rsidRDefault="00CA145F" w:rsidP="00CA14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A145F">
        <w:rPr>
          <w:sz w:val="24"/>
          <w:szCs w:val="24"/>
        </w:rPr>
        <w:t xml:space="preserve">matched </w:t>
      </w:r>
      <w:r w:rsidRPr="00CA145F">
        <w:rPr>
          <w:i/>
          <w:iCs/>
          <w:sz w:val="24"/>
          <w:szCs w:val="24"/>
        </w:rPr>
        <w:t>(list of tuples)</w:t>
      </w:r>
      <w:r w:rsidRPr="00CA145F">
        <w:rPr>
          <w:sz w:val="24"/>
          <w:szCs w:val="24"/>
        </w:rPr>
        <w:t>: Stores each matched keyword and its count.</w:t>
      </w:r>
    </w:p>
    <w:p w14:paraId="58DC05C0" w14:textId="77777777" w:rsidR="00CA145F" w:rsidRPr="00CA145F" w:rsidRDefault="00CA145F" w:rsidP="00CA14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A145F">
        <w:rPr>
          <w:sz w:val="24"/>
          <w:szCs w:val="24"/>
        </w:rPr>
        <w:t xml:space="preserve">word </w:t>
      </w:r>
      <w:r w:rsidRPr="00CA145F">
        <w:rPr>
          <w:i/>
          <w:iCs/>
          <w:sz w:val="24"/>
          <w:szCs w:val="24"/>
        </w:rPr>
        <w:t>(str)</w:t>
      </w:r>
      <w:r w:rsidRPr="00CA145F">
        <w:rPr>
          <w:sz w:val="24"/>
          <w:szCs w:val="24"/>
        </w:rPr>
        <w:t>: Each keyword being checked.</w:t>
      </w:r>
    </w:p>
    <w:p w14:paraId="0BD56AD3" w14:textId="77777777" w:rsidR="00CA145F" w:rsidRPr="00CA145F" w:rsidRDefault="00CA145F" w:rsidP="00CA14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A145F">
        <w:rPr>
          <w:sz w:val="24"/>
          <w:szCs w:val="24"/>
        </w:rPr>
        <w:t xml:space="preserve">count </w:t>
      </w:r>
      <w:r w:rsidRPr="00CA145F">
        <w:rPr>
          <w:i/>
          <w:iCs/>
          <w:sz w:val="24"/>
          <w:szCs w:val="24"/>
        </w:rPr>
        <w:t>(int)</w:t>
      </w:r>
      <w:r w:rsidRPr="00CA145F">
        <w:rPr>
          <w:sz w:val="24"/>
          <w:szCs w:val="24"/>
        </w:rPr>
        <w:t>: Number of times a keyword appears in the message.</w:t>
      </w:r>
    </w:p>
    <w:p w14:paraId="605C7684" w14:textId="77777777" w:rsidR="00CA145F" w:rsidRPr="00BC30B8" w:rsidRDefault="00CA145F" w:rsidP="00762469">
      <w:pPr>
        <w:spacing w:after="0"/>
        <w:rPr>
          <w:sz w:val="24"/>
          <w:szCs w:val="24"/>
        </w:rPr>
      </w:pPr>
    </w:p>
    <w:p w14:paraId="0D2B757F" w14:textId="77777777" w:rsidR="001A413A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3A40BB5" w14:textId="0DF3DCE9" w:rsidR="001A413A" w:rsidRPr="001A413A" w:rsidRDefault="001A413A" w:rsidP="001A413A">
      <w:pPr>
        <w:spacing w:after="0"/>
        <w:ind w:left="720"/>
        <w:rPr>
          <w:sz w:val="24"/>
          <w:szCs w:val="24"/>
        </w:rPr>
      </w:pPr>
      <w:r w:rsidRPr="001A413A">
        <w:rPr>
          <w:sz w:val="24"/>
          <w:szCs w:val="24"/>
        </w:rPr>
        <w:t>1. Clean the message using .</w:t>
      </w:r>
    </w:p>
    <w:p w14:paraId="3761F0A7" w14:textId="5F6E9DD3" w:rsidR="001A413A" w:rsidRPr="001A413A" w:rsidRDefault="001A413A" w:rsidP="001A413A">
      <w:pPr>
        <w:spacing w:after="0"/>
        <w:ind w:left="720"/>
        <w:rPr>
          <w:sz w:val="24"/>
          <w:szCs w:val="24"/>
        </w:rPr>
      </w:pPr>
      <w:r w:rsidRPr="001A413A">
        <w:rPr>
          <w:sz w:val="24"/>
          <w:szCs w:val="24"/>
        </w:rPr>
        <w:t>2. Loop through each keyword in the list.</w:t>
      </w:r>
    </w:p>
    <w:p w14:paraId="4359FE99" w14:textId="31A996EC" w:rsidR="001A413A" w:rsidRPr="001A413A" w:rsidRDefault="001A413A" w:rsidP="001A413A">
      <w:pPr>
        <w:spacing w:after="0"/>
        <w:ind w:left="720"/>
        <w:rPr>
          <w:sz w:val="24"/>
          <w:szCs w:val="24"/>
        </w:rPr>
      </w:pPr>
      <w:r w:rsidRPr="001A413A">
        <w:rPr>
          <w:sz w:val="24"/>
          <w:szCs w:val="24"/>
        </w:rPr>
        <w:t>3. Check if the keyword exists in the message.</w:t>
      </w:r>
    </w:p>
    <w:p w14:paraId="6E891BCE" w14:textId="520FAB75" w:rsidR="001A413A" w:rsidRPr="001A413A" w:rsidRDefault="001A413A" w:rsidP="001A413A">
      <w:pPr>
        <w:spacing w:after="0"/>
        <w:ind w:left="720"/>
        <w:rPr>
          <w:sz w:val="24"/>
          <w:szCs w:val="24"/>
        </w:rPr>
      </w:pPr>
      <w:r w:rsidRPr="001A413A">
        <w:rPr>
          <w:sz w:val="24"/>
          <w:szCs w:val="24"/>
        </w:rPr>
        <w:t>4. Count how many times it appears.</w:t>
      </w:r>
    </w:p>
    <w:p w14:paraId="041F72F7" w14:textId="3E318B89" w:rsidR="00BC30B8" w:rsidRPr="00BC30B8" w:rsidRDefault="001A413A" w:rsidP="001A413A">
      <w:pPr>
        <w:spacing w:after="0"/>
        <w:ind w:left="720"/>
        <w:rPr>
          <w:sz w:val="24"/>
          <w:szCs w:val="24"/>
        </w:rPr>
      </w:pPr>
      <w:r w:rsidRPr="001A413A">
        <w:rPr>
          <w:sz w:val="24"/>
          <w:szCs w:val="24"/>
        </w:rPr>
        <w:t>5. Add the count to  and store the keyword and count in .</w:t>
      </w:r>
      <w:r w:rsidR="00BC30B8" w:rsidRPr="00BC30B8">
        <w:rPr>
          <w:sz w:val="24"/>
          <w:szCs w:val="24"/>
        </w:rPr>
        <w:t xml:space="preserve"> </w:t>
      </w:r>
    </w:p>
    <w:p w14:paraId="650FA9BE" w14:textId="22E3EEC4" w:rsidR="00CB5805" w:rsidRPr="00BC30B8" w:rsidRDefault="00BC30B8" w:rsidP="00CB580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B5805" w:rsidRPr="00CB5805">
        <w:rPr>
          <w:sz w:val="24"/>
          <w:szCs w:val="24"/>
        </w:rPr>
        <w:t>Total number of keyword matches.</w:t>
      </w:r>
      <w:r w:rsidR="00CB5805">
        <w:rPr>
          <w:sz w:val="24"/>
          <w:szCs w:val="24"/>
        </w:rPr>
        <w:t xml:space="preserve"> </w:t>
      </w:r>
      <w:r w:rsidR="00CB5805" w:rsidRPr="00CB5805">
        <w:rPr>
          <w:sz w:val="24"/>
          <w:szCs w:val="24"/>
        </w:rPr>
        <w:t>List of tuples showing which keywords were found and how often.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2455094" w14:textId="4355F1E4" w:rsidR="00BC30B8" w:rsidRDefault="00BC30B8" w:rsidP="0078137F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ins w:id="4" w:author="Atlantys SG" w:date="2025-09-21T22:00:00Z" w16du:dateUtc="2025-09-22T02:00:00Z">
        <w:r w:rsidR="00FC318E" w:rsidRPr="00BC30B8">
          <w:rPr>
            <w:b/>
            <w:bCs/>
            <w:sz w:val="24"/>
            <w:szCs w:val="24"/>
          </w:rPr>
          <w:t>Function Name:</w:t>
        </w:r>
        <w:r w:rsidR="00FC318E" w:rsidRPr="00BC30B8">
          <w:rPr>
            <w:sz w:val="24"/>
            <w:szCs w:val="24"/>
          </w:rPr>
          <w:t xml:space="preserve"> </w:t>
        </w:r>
      </w:ins>
      <w:proofErr w:type="spellStart"/>
      <w:r w:rsidR="000A0344">
        <w:rPr>
          <w:sz w:val="24"/>
          <w:szCs w:val="24"/>
        </w:rPr>
        <w:t>clean_message</w:t>
      </w:r>
      <w:proofErr w:type="spellEnd"/>
      <w:ins w:id="5" w:author="Atlantys SG" w:date="2025-09-21T22:00:00Z" w16du:dateUtc="2025-09-22T02:00:00Z">
        <w:r w:rsidR="00FC318E" w:rsidRPr="00BC30B8">
          <w:rPr>
            <w:sz w:val="24"/>
            <w:szCs w:val="24"/>
          </w:rPr>
          <w:t xml:space="preserve"> </w:t>
        </w:r>
      </w:ins>
    </w:p>
    <w:p w14:paraId="77A0FD28" w14:textId="31065225" w:rsidR="00FC318E" w:rsidRPr="00BC30B8" w:rsidRDefault="00FC318E" w:rsidP="00FC318E">
      <w:pPr>
        <w:spacing w:after="0"/>
        <w:rPr>
          <w:ins w:id="6" w:author="Atlantys SG" w:date="2025-09-21T22:00:00Z" w16du:dateUtc="2025-09-22T02:00:00Z"/>
          <w:sz w:val="24"/>
          <w:szCs w:val="24"/>
        </w:rPr>
      </w:pPr>
      <w:ins w:id="7" w:author="Atlantys SG" w:date="2025-09-21T22:00:00Z" w16du:dateUtc="2025-09-22T02:00:00Z">
        <w:r w:rsidRPr="00BC30B8">
          <w:rPr>
            <w:sz w:val="24"/>
            <w:szCs w:val="24"/>
          </w:rPr>
          <w:t xml:space="preserve">     </w:t>
        </w:r>
        <w:r w:rsidRPr="00BC30B8">
          <w:rPr>
            <w:b/>
            <w:bCs/>
            <w:sz w:val="24"/>
            <w:szCs w:val="24"/>
          </w:rPr>
          <w:t>Description:</w:t>
        </w:r>
        <w:r w:rsidRPr="00BC30B8">
          <w:rPr>
            <w:sz w:val="24"/>
            <w:szCs w:val="24"/>
          </w:rPr>
          <w:t xml:space="preserve"> </w:t>
        </w:r>
      </w:ins>
      <w:r w:rsidR="000A0344" w:rsidRPr="000A0344">
        <w:rPr>
          <w:sz w:val="24"/>
          <w:szCs w:val="24"/>
        </w:rPr>
        <w:t>Prepares the input message for keyword scanning by converting it to lowercase, removing punctuation, and collapsing extra spaces.</w:t>
      </w:r>
      <w:r w:rsidR="000A0344">
        <w:rPr>
          <w:sz w:val="24"/>
          <w:szCs w:val="24"/>
        </w:rPr>
        <w:t xml:space="preserve"> (</w:t>
      </w:r>
      <w:r w:rsidR="00F17265">
        <w:rPr>
          <w:sz w:val="24"/>
          <w:szCs w:val="24"/>
        </w:rPr>
        <w:t>It</w:t>
      </w:r>
      <w:r w:rsidR="000A0344">
        <w:rPr>
          <w:sz w:val="24"/>
          <w:szCs w:val="24"/>
        </w:rPr>
        <w:t xml:space="preserve"> may be over the top</w:t>
      </w:r>
      <w:r w:rsidR="00F17265">
        <w:rPr>
          <w:sz w:val="24"/>
          <w:szCs w:val="24"/>
        </w:rPr>
        <w:t>,</w:t>
      </w:r>
      <w:r w:rsidR="000A0344">
        <w:rPr>
          <w:sz w:val="24"/>
          <w:szCs w:val="24"/>
        </w:rPr>
        <w:t xml:space="preserve"> but I didn’t know how else to fix my </w:t>
      </w:r>
      <w:r w:rsidR="00F17265">
        <w:rPr>
          <w:sz w:val="24"/>
          <w:szCs w:val="24"/>
        </w:rPr>
        <w:t>bugs; I later realized the reason for the bug was something I hadn’t taken into account but left this function in because you never know.)</w:t>
      </w:r>
    </w:p>
    <w:p w14:paraId="761CE854" w14:textId="02A3BA2E" w:rsidR="00FC318E" w:rsidRPr="00BC30B8" w:rsidRDefault="00FC318E" w:rsidP="00FC318E">
      <w:pPr>
        <w:spacing w:after="0"/>
        <w:rPr>
          <w:ins w:id="8" w:author="Atlantys SG" w:date="2025-09-21T22:00:00Z" w16du:dateUtc="2025-09-22T02:00:00Z"/>
          <w:sz w:val="24"/>
          <w:szCs w:val="24"/>
        </w:rPr>
      </w:pPr>
      <w:ins w:id="9" w:author="Atlantys SG" w:date="2025-09-21T22:00:00Z" w16du:dateUtc="2025-09-22T02:00:00Z">
        <w:r w:rsidRPr="00BC30B8">
          <w:rPr>
            <w:sz w:val="24"/>
            <w:szCs w:val="24"/>
          </w:rPr>
          <w:t xml:space="preserve">     </w:t>
        </w:r>
        <w:r w:rsidRPr="00BC30B8">
          <w:rPr>
            <w:b/>
            <w:bCs/>
            <w:sz w:val="24"/>
            <w:szCs w:val="24"/>
          </w:rPr>
          <w:t>Parameters:</w:t>
        </w:r>
        <w:r w:rsidRPr="00BC30B8">
          <w:rPr>
            <w:sz w:val="24"/>
            <w:szCs w:val="24"/>
          </w:rPr>
          <w:t xml:space="preserve"> </w:t>
        </w:r>
      </w:ins>
      <w:r w:rsidR="00F17265">
        <w:rPr>
          <w:sz w:val="24"/>
          <w:szCs w:val="24"/>
        </w:rPr>
        <w:t>message</w:t>
      </w:r>
    </w:p>
    <w:p w14:paraId="14390BFC" w14:textId="6EB041B0" w:rsidR="00F17265" w:rsidRDefault="001E2A4D" w:rsidP="00FC318E">
      <w:pPr>
        <w:spacing w:after="0"/>
        <w:rPr>
          <w:sz w:val="24"/>
          <w:szCs w:val="24"/>
        </w:rPr>
      </w:pPr>
      <w:moveToRangeStart w:id="10" w:author="Atlantys SG" w:date="2025-09-21T22:00:00Z" w:name="move209384423"/>
      <w:moveTo w:id="11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Variables:</w:t>
        </w:r>
      </w:moveTo>
      <w:moveToRangeEnd w:id="10"/>
      <w:ins w:id="12" w:author="Atlantys SG" w:date="2025-09-21T22:00:00Z" w16du:dateUtc="2025-09-22T02:00:00Z">
        <w:r w:rsidR="00FC318E" w:rsidRPr="00BC30B8">
          <w:rPr>
            <w:sz w:val="24"/>
            <w:szCs w:val="24"/>
          </w:rPr>
          <w:t xml:space="preserve"> </w:t>
        </w:r>
      </w:ins>
      <w:r w:rsidR="00F17265">
        <w:rPr>
          <w:sz w:val="24"/>
          <w:szCs w:val="24"/>
        </w:rPr>
        <w:t>char</w:t>
      </w:r>
      <w:r w:rsidR="00F12B43">
        <w:rPr>
          <w:sz w:val="24"/>
          <w:szCs w:val="24"/>
        </w:rPr>
        <w:t xml:space="preserve"> (</w:t>
      </w:r>
      <w:r w:rsidR="00F12B43" w:rsidRPr="00F12B43">
        <w:rPr>
          <w:sz w:val="24"/>
          <w:szCs w:val="24"/>
        </w:rPr>
        <w:t>str): Each punctuation character to be removed from the message.</w:t>
      </w:r>
    </w:p>
    <w:p w14:paraId="1D5EAC5D" w14:textId="77777777" w:rsidR="00F12B43" w:rsidRDefault="001E2A4D" w:rsidP="00FC318E">
      <w:pPr>
        <w:spacing w:after="0"/>
        <w:rPr>
          <w:sz w:val="24"/>
          <w:szCs w:val="24"/>
        </w:rPr>
      </w:pPr>
      <w:moveToRangeStart w:id="13" w:author="Atlantys SG" w:date="2025-09-21T22:00:00Z" w:name="move209384424"/>
      <w:moveTo w:id="14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Logical Steps:</w:t>
        </w:r>
        <w:r w:rsidRPr="00BC30B8">
          <w:rPr>
            <w:sz w:val="24"/>
            <w:szCs w:val="24"/>
          </w:rPr>
          <w:t xml:space="preserve"> </w:t>
        </w:r>
      </w:moveTo>
      <w:moveToRangeEnd w:id="13"/>
    </w:p>
    <w:p w14:paraId="49BFB6AB" w14:textId="41A5ECAC" w:rsidR="00F12B43" w:rsidRPr="00037953" w:rsidRDefault="00F12B43" w:rsidP="0003795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37953">
        <w:rPr>
          <w:sz w:val="24"/>
          <w:szCs w:val="24"/>
        </w:rPr>
        <w:t>Convert the message to lowercase.</w:t>
      </w:r>
    </w:p>
    <w:p w14:paraId="5ACF89B9" w14:textId="77777777" w:rsidR="00F12B43" w:rsidRPr="00037953" w:rsidRDefault="00F12B43" w:rsidP="00037953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037953">
        <w:rPr>
          <w:sz w:val="24"/>
          <w:szCs w:val="24"/>
        </w:rPr>
        <w:t>Loop through a list of punctuation characters and remove each one from the message.</w:t>
      </w:r>
    </w:p>
    <w:p w14:paraId="7B398C9D" w14:textId="217EAE88" w:rsidR="00FC318E" w:rsidRPr="00037953" w:rsidRDefault="00F12B43" w:rsidP="00FC318E">
      <w:pPr>
        <w:pStyle w:val="ListParagraph"/>
        <w:numPr>
          <w:ilvl w:val="0"/>
          <w:numId w:val="12"/>
        </w:numPr>
        <w:spacing w:after="0"/>
        <w:rPr>
          <w:ins w:id="15" w:author="Atlantys SG" w:date="2025-09-21T22:00:00Z" w16du:dateUtc="2025-09-22T02:00:00Z"/>
          <w:sz w:val="24"/>
          <w:szCs w:val="24"/>
        </w:rPr>
      </w:pPr>
      <w:r w:rsidRPr="00037953">
        <w:rPr>
          <w:sz w:val="24"/>
          <w:szCs w:val="24"/>
        </w:rPr>
        <w:t xml:space="preserve">Replace multiple spaces with a single space using </w:t>
      </w:r>
      <w:r w:rsidR="00F435EF">
        <w:rPr>
          <w:sz w:val="24"/>
          <w:szCs w:val="24"/>
        </w:rPr>
        <w:t xml:space="preserve"> </w:t>
      </w:r>
      <w:r w:rsidRPr="00037953">
        <w:rPr>
          <w:sz w:val="24"/>
          <w:szCs w:val="24"/>
        </w:rPr>
        <w:t>.split() and ' '.join().</w:t>
      </w:r>
    </w:p>
    <w:p w14:paraId="0ED53377" w14:textId="2FC48713" w:rsidR="009E65F5" w:rsidRPr="009E65F5" w:rsidRDefault="00FC318E" w:rsidP="009E65F5">
      <w:pPr>
        <w:spacing w:after="0"/>
        <w:rPr>
          <w:sz w:val="24"/>
          <w:szCs w:val="24"/>
        </w:rPr>
      </w:pPr>
      <w:ins w:id="16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Returns:</w:t>
        </w:r>
        <w:r w:rsidRPr="00BC30B8">
          <w:rPr>
            <w:sz w:val="24"/>
            <w:szCs w:val="24"/>
          </w:rPr>
          <w:t xml:space="preserve"> </w:t>
        </w:r>
      </w:ins>
      <w:r w:rsidR="009E65F5" w:rsidRPr="009E65F5">
        <w:rPr>
          <w:sz w:val="24"/>
          <w:szCs w:val="24"/>
        </w:rPr>
        <w:t xml:space="preserve"> A cleaned version of the message </w:t>
      </w:r>
      <w:r w:rsidR="009E65F5" w:rsidRPr="009E65F5">
        <w:rPr>
          <w:i/>
          <w:iCs/>
          <w:sz w:val="24"/>
          <w:szCs w:val="24"/>
        </w:rPr>
        <w:t>(str)</w:t>
      </w:r>
      <w:r w:rsidR="009E65F5" w:rsidRPr="009E65F5">
        <w:rPr>
          <w:sz w:val="24"/>
          <w:szCs w:val="24"/>
        </w:rPr>
        <w:t>, ready for keyword scanning.</w:t>
      </w:r>
    </w:p>
    <w:p w14:paraId="20740C96" w14:textId="242420A4" w:rsidR="0078137F" w:rsidRDefault="0078137F" w:rsidP="00FC318E">
      <w:pPr>
        <w:spacing w:after="0"/>
        <w:rPr>
          <w:sz w:val="24"/>
          <w:szCs w:val="24"/>
        </w:rPr>
      </w:pPr>
    </w:p>
    <w:p w14:paraId="572FC84E" w14:textId="0465E786" w:rsidR="0078137F" w:rsidRDefault="0078137F" w:rsidP="0078137F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BC30B8">
        <w:rPr>
          <w:sz w:val="24"/>
          <w:szCs w:val="24"/>
        </w:rPr>
        <w:t xml:space="preserve">. </w:t>
      </w:r>
      <w:ins w:id="17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>Function Name:</w:t>
        </w:r>
        <w:r w:rsidRPr="00BC30B8">
          <w:rPr>
            <w:sz w:val="24"/>
            <w:szCs w:val="24"/>
          </w:rPr>
          <w:t xml:space="preserve"> </w:t>
        </w:r>
      </w:ins>
      <w:proofErr w:type="spellStart"/>
      <w:r w:rsidR="009E65F5">
        <w:rPr>
          <w:sz w:val="24"/>
          <w:szCs w:val="24"/>
        </w:rPr>
        <w:t>spam_score_counter</w:t>
      </w:r>
      <w:proofErr w:type="spellEnd"/>
    </w:p>
    <w:p w14:paraId="5F24408F" w14:textId="5924BD99" w:rsidR="0078137F" w:rsidRPr="00BC30B8" w:rsidRDefault="0078137F" w:rsidP="0078137F">
      <w:pPr>
        <w:spacing w:after="0"/>
        <w:rPr>
          <w:ins w:id="18" w:author="Atlantys SG" w:date="2025-09-21T22:00:00Z" w16du:dateUtc="2025-09-22T02:00:00Z"/>
          <w:sz w:val="24"/>
          <w:szCs w:val="24"/>
        </w:rPr>
      </w:pPr>
      <w:ins w:id="19" w:author="Atlantys SG" w:date="2025-09-21T22:00:00Z" w16du:dateUtc="2025-09-22T02:00:00Z">
        <w:r w:rsidRPr="00BC30B8">
          <w:rPr>
            <w:sz w:val="24"/>
            <w:szCs w:val="24"/>
          </w:rPr>
          <w:t xml:space="preserve">     </w:t>
        </w:r>
        <w:r w:rsidRPr="00BC30B8">
          <w:rPr>
            <w:b/>
            <w:bCs/>
            <w:sz w:val="24"/>
            <w:szCs w:val="24"/>
          </w:rPr>
          <w:t>Description:</w:t>
        </w:r>
        <w:r w:rsidRPr="00BC30B8">
          <w:rPr>
            <w:sz w:val="24"/>
            <w:szCs w:val="24"/>
          </w:rPr>
          <w:t xml:space="preserve"> </w:t>
        </w:r>
      </w:ins>
      <w:r w:rsidR="007D70FD" w:rsidRPr="007D70FD">
        <w:rPr>
          <w:sz w:val="24"/>
          <w:szCs w:val="24"/>
        </w:rPr>
        <w:t>Interprets the spam score and returns a human-readable rating of how likely the message is spam.</w:t>
      </w:r>
      <w:ins w:id="20" w:author="Atlantys SG" w:date="2025-09-21T22:00:00Z" w16du:dateUtc="2025-09-22T02:00:00Z">
        <w:r w:rsidRPr="00BC30B8">
          <w:rPr>
            <w:sz w:val="24"/>
            <w:szCs w:val="24"/>
          </w:rPr>
          <w:t xml:space="preserve"> </w:t>
        </w:r>
      </w:ins>
    </w:p>
    <w:p w14:paraId="0CCDA131" w14:textId="0CB78DB7" w:rsidR="0078137F" w:rsidRPr="00BC30B8" w:rsidRDefault="0078137F" w:rsidP="0078137F">
      <w:pPr>
        <w:spacing w:after="0"/>
        <w:rPr>
          <w:ins w:id="21" w:author="Atlantys SG" w:date="2025-09-21T22:00:00Z" w16du:dateUtc="2025-09-22T02:00:00Z"/>
          <w:sz w:val="24"/>
          <w:szCs w:val="24"/>
        </w:rPr>
      </w:pPr>
      <w:ins w:id="22" w:author="Atlantys SG" w:date="2025-09-21T22:00:00Z" w16du:dateUtc="2025-09-22T02:00:00Z">
        <w:r w:rsidRPr="00BC30B8">
          <w:rPr>
            <w:sz w:val="24"/>
            <w:szCs w:val="24"/>
          </w:rPr>
          <w:t xml:space="preserve">     </w:t>
        </w:r>
        <w:r w:rsidRPr="00BC30B8">
          <w:rPr>
            <w:b/>
            <w:bCs/>
            <w:sz w:val="24"/>
            <w:szCs w:val="24"/>
          </w:rPr>
          <w:t>Parameters:</w:t>
        </w:r>
        <w:r w:rsidRPr="00BC30B8">
          <w:rPr>
            <w:sz w:val="24"/>
            <w:szCs w:val="24"/>
          </w:rPr>
          <w:t xml:space="preserve"> </w:t>
        </w:r>
      </w:ins>
      <w:r w:rsidR="007D70FD">
        <w:rPr>
          <w:sz w:val="24"/>
          <w:szCs w:val="24"/>
        </w:rPr>
        <w:t>score</w:t>
      </w:r>
    </w:p>
    <w:p w14:paraId="47AD9637" w14:textId="217642E4" w:rsidR="0078137F" w:rsidRPr="00BC30B8" w:rsidRDefault="0078137F" w:rsidP="0078137F">
      <w:pPr>
        <w:spacing w:after="0"/>
        <w:rPr>
          <w:ins w:id="23" w:author="Atlantys SG" w:date="2025-09-21T22:00:00Z" w16du:dateUtc="2025-09-22T02:00:00Z"/>
          <w:sz w:val="24"/>
          <w:szCs w:val="24"/>
        </w:rPr>
      </w:pPr>
      <w:ins w:id="24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Variables:</w:t>
        </w:r>
        <w:r w:rsidRPr="00BC30B8">
          <w:rPr>
            <w:sz w:val="24"/>
            <w:szCs w:val="24"/>
          </w:rPr>
          <w:t xml:space="preserve"> </w:t>
        </w:r>
      </w:ins>
      <w:r w:rsidR="007D70FD">
        <w:rPr>
          <w:sz w:val="24"/>
          <w:szCs w:val="24"/>
        </w:rPr>
        <w:t>n/a</w:t>
      </w:r>
    </w:p>
    <w:p w14:paraId="49704281" w14:textId="77777777" w:rsidR="007D70FD" w:rsidRDefault="0078137F" w:rsidP="0078137F">
      <w:pPr>
        <w:spacing w:after="0"/>
        <w:rPr>
          <w:sz w:val="24"/>
          <w:szCs w:val="24"/>
        </w:rPr>
      </w:pPr>
      <w:ins w:id="25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Logical Steps:</w:t>
        </w:r>
      </w:ins>
    </w:p>
    <w:p w14:paraId="6485871E" w14:textId="7E62D315" w:rsidR="004075D0" w:rsidRPr="004075D0" w:rsidRDefault="004075D0" w:rsidP="004075D0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4075D0">
        <w:rPr>
          <w:sz w:val="24"/>
          <w:szCs w:val="24"/>
        </w:rPr>
        <w:t>If score is 0, return a message indicating it's not spam.</w:t>
      </w:r>
    </w:p>
    <w:p w14:paraId="719D836E" w14:textId="77777777" w:rsidR="004075D0" w:rsidRPr="004075D0" w:rsidRDefault="004075D0" w:rsidP="004075D0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4075D0">
        <w:rPr>
          <w:sz w:val="24"/>
          <w:szCs w:val="24"/>
        </w:rPr>
        <w:t>If score is between 1 and 3, return a low-risk warning.</w:t>
      </w:r>
    </w:p>
    <w:p w14:paraId="2579D7AB" w14:textId="77777777" w:rsidR="004075D0" w:rsidRPr="004075D0" w:rsidRDefault="004075D0" w:rsidP="004075D0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4075D0">
        <w:rPr>
          <w:sz w:val="24"/>
          <w:szCs w:val="24"/>
        </w:rPr>
        <w:t>If score is between 4 and 6, return a medium-risk warning.</w:t>
      </w:r>
    </w:p>
    <w:p w14:paraId="69688568" w14:textId="00EC612A" w:rsidR="0078137F" w:rsidRPr="00425F6F" w:rsidRDefault="004075D0" w:rsidP="0078137F">
      <w:pPr>
        <w:pStyle w:val="ListParagraph"/>
        <w:numPr>
          <w:ilvl w:val="0"/>
          <w:numId w:val="15"/>
        </w:numPr>
        <w:spacing w:after="0"/>
        <w:rPr>
          <w:ins w:id="26" w:author="Atlantys SG" w:date="2025-09-21T22:00:00Z" w16du:dateUtc="2025-09-22T02:00:00Z"/>
          <w:sz w:val="24"/>
          <w:szCs w:val="24"/>
        </w:rPr>
      </w:pPr>
      <w:r w:rsidRPr="004075D0">
        <w:rPr>
          <w:sz w:val="24"/>
          <w:szCs w:val="24"/>
        </w:rPr>
        <w:t>If score is 7 or higher, return a high-risk warning with a humorous message.</w:t>
      </w:r>
    </w:p>
    <w:p w14:paraId="692467BD" w14:textId="3897BFF0" w:rsidR="00425F6F" w:rsidRPr="00425F6F" w:rsidRDefault="0078137F" w:rsidP="00425F6F">
      <w:pPr>
        <w:spacing w:after="0"/>
        <w:rPr>
          <w:sz w:val="24"/>
          <w:szCs w:val="24"/>
        </w:rPr>
      </w:pPr>
      <w:ins w:id="27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Returns:</w:t>
        </w:r>
      </w:ins>
      <w:r w:rsidR="00425F6F" w:rsidRPr="00425F6F">
        <w:rPr>
          <w:sz w:val="24"/>
          <w:szCs w:val="24"/>
        </w:rPr>
        <w:t xml:space="preserve"> A string describing the likelihood of the message being spam.</w:t>
      </w:r>
    </w:p>
    <w:p w14:paraId="69D2E748" w14:textId="34AC9C4C" w:rsidR="0078137F" w:rsidRPr="00BC30B8" w:rsidRDefault="0078137F" w:rsidP="0078137F">
      <w:pPr>
        <w:spacing w:after="0"/>
        <w:rPr>
          <w:ins w:id="28" w:author="Atlantys SG" w:date="2025-09-21T22:00:00Z" w16du:dateUtc="2025-09-22T02:00:00Z"/>
          <w:sz w:val="24"/>
          <w:szCs w:val="24"/>
        </w:rPr>
      </w:pPr>
    </w:p>
    <w:p w14:paraId="0FC10D5F" w14:textId="77777777" w:rsidR="0078137F" w:rsidRPr="00BC30B8" w:rsidRDefault="0078137F" w:rsidP="00FC318E">
      <w:pPr>
        <w:spacing w:after="0"/>
        <w:rPr>
          <w:ins w:id="29" w:author="Atlantys SG" w:date="2025-09-21T22:00:00Z" w16du:dateUtc="2025-09-22T02:00:00Z"/>
          <w:sz w:val="24"/>
          <w:szCs w:val="24"/>
        </w:rPr>
      </w:pPr>
    </w:p>
    <w:p w14:paraId="12633EC2" w14:textId="77777777" w:rsidR="00BC30B8" w:rsidRDefault="00BC30B8" w:rsidP="00BC30B8">
      <w:pPr>
        <w:rPr>
          <w:ins w:id="30" w:author="Atlantys SG" w:date="2025-09-21T22:00:00Z" w16du:dateUtc="2025-09-22T02:00:00Z"/>
          <w:sz w:val="24"/>
          <w:szCs w:val="24"/>
        </w:rPr>
      </w:pPr>
    </w:p>
    <w:p w14:paraId="6FEB8241" w14:textId="046B4BBB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11E111C2" w14:textId="21BA155F" w:rsidR="00E7055F" w:rsidRDefault="00DE0C51" w:rsidP="00DE0C5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I'm feeling rushed so here you go:</w:t>
      </w:r>
    </w:p>
    <w:p w14:paraId="7EFF1E50" w14:textId="670E04A2" w:rsidR="00DE0C51" w:rsidRPr="00DE0C51" w:rsidRDefault="00DE0C51" w:rsidP="00DE0C51">
      <w:pPr>
        <w:rPr>
          <w:sz w:val="24"/>
          <w:szCs w:val="24"/>
        </w:rPr>
      </w:pPr>
      <w:r w:rsidRPr="00DE0C51">
        <w:rPr>
          <w:sz w:val="24"/>
          <w:szCs w:val="24"/>
        </w:rPr>
        <w:t xml:space="preserve">main </w:t>
      </w:r>
      <w:r w:rsidR="00F97B33">
        <w:rPr>
          <w:sz w:val="24"/>
          <w:szCs w:val="24"/>
        </w:rPr>
        <w:t xml:space="preserve">-&gt; </w:t>
      </w:r>
      <w:proofErr w:type="spellStart"/>
      <w:r w:rsidRPr="00DE0C51">
        <w:rPr>
          <w:sz w:val="24"/>
          <w:szCs w:val="24"/>
        </w:rPr>
        <w:t>spam_sorter</w:t>
      </w:r>
      <w:proofErr w:type="spellEnd"/>
      <w:r w:rsidR="00F97B33">
        <w:rPr>
          <w:sz w:val="24"/>
          <w:szCs w:val="24"/>
        </w:rPr>
        <w:t xml:space="preserve"> -&gt; </w:t>
      </w:r>
      <w:proofErr w:type="spellStart"/>
      <w:r w:rsidRPr="00DE0C51">
        <w:rPr>
          <w:sz w:val="24"/>
          <w:szCs w:val="24"/>
        </w:rPr>
        <w:t>clean_message</w:t>
      </w:r>
      <w:proofErr w:type="spellEnd"/>
      <w:r w:rsidRPr="00DE0C51">
        <w:rPr>
          <w:sz w:val="24"/>
          <w:szCs w:val="24"/>
        </w:rPr>
        <w:t xml:space="preserve"> </w:t>
      </w:r>
      <w:r w:rsidR="00F97B33">
        <w:rPr>
          <w:sz w:val="24"/>
          <w:szCs w:val="24"/>
        </w:rPr>
        <w:t>-&gt;</w:t>
      </w:r>
      <w:r w:rsidRPr="00DE0C51">
        <w:rPr>
          <w:sz w:val="24"/>
          <w:szCs w:val="24"/>
        </w:rPr>
        <w:t xml:space="preserve"> </w:t>
      </w:r>
      <w:proofErr w:type="spellStart"/>
      <w:r w:rsidRPr="00DE0C51">
        <w:rPr>
          <w:sz w:val="24"/>
          <w:szCs w:val="24"/>
        </w:rPr>
        <w:t>scam_score_counter</w:t>
      </w:r>
      <w:proofErr w:type="spellEnd"/>
      <w:r w:rsidR="00F97B33">
        <w:rPr>
          <w:sz w:val="24"/>
          <w:szCs w:val="24"/>
        </w:rPr>
        <w:t xml:space="preserve"> -&gt;</w:t>
      </w:r>
      <w:r w:rsidRPr="00DE0C51">
        <w:rPr>
          <w:sz w:val="24"/>
          <w:szCs w:val="24"/>
        </w:rPr>
        <w:t xml:space="preserve"> back to main</w:t>
      </w:r>
      <w:r>
        <w:rPr>
          <w:sz w:val="24"/>
          <w:szCs w:val="24"/>
        </w:rPr>
        <w:t xml:space="preserve"> </w:t>
      </w:r>
    </w:p>
    <w:p w14:paraId="317C4E7F" w14:textId="6DE3E12C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A02FCA" w:rsidRPr="00A02FCA">
          <w:rPr>
            <w:rStyle w:val="Hyperlink"/>
            <w:sz w:val="24"/>
            <w:szCs w:val="24"/>
          </w:rPr>
          <w:t>Alanys-SG/COP2373 at master</w:t>
        </w:r>
      </w:hyperlink>
      <w:r w:rsidR="00451669">
        <w:rPr>
          <w:sz w:val="24"/>
          <w:szCs w:val="24"/>
        </w:rPr>
        <w:t xml:space="preserve"> </w:t>
      </w:r>
    </w:p>
    <w:p w14:paraId="12363B9A" w14:textId="3D287F16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  <w:r w:rsidR="00291780" w:rsidRPr="00291780">
        <w:rPr>
          <w:b/>
          <w:bCs/>
          <w:noProof/>
          <w:sz w:val="24"/>
          <w:szCs w:val="24"/>
        </w:rPr>
        <w:drawing>
          <wp:inline distT="0" distB="0" distL="0" distR="0" wp14:anchorId="55A054D2" wp14:editId="74E65FAC">
            <wp:extent cx="5943600" cy="3124835"/>
            <wp:effectExtent l="0" t="0" r="0" b="0"/>
            <wp:docPr id="2101236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64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4A17" w14:textId="36DCC44A" w:rsidR="00BC30B8" w:rsidRDefault="00E841AE" w:rsidP="00BC30B8">
      <w:pPr>
        <w:rPr>
          <w:del w:id="31" w:author="Atlantys SG" w:date="2025-09-21T22:00:00Z" w16du:dateUtc="2025-09-22T02:00:00Z"/>
          <w:sz w:val="24"/>
          <w:szCs w:val="24"/>
        </w:rPr>
      </w:pPr>
      <w:del w:id="32" w:author="Atlantys SG" w:date="2025-09-21T22:00:00Z" w16du:dateUtc="2025-09-22T02:00:00Z">
        <w:r>
          <w:rPr>
            <w:noProof/>
          </w:rPr>
          <w:drawing>
            <wp:inline distT="0" distB="0" distL="0" distR="0" wp14:anchorId="4E632DA3" wp14:editId="115CA58C">
              <wp:extent cx="5943600" cy="1244600"/>
              <wp:effectExtent l="0" t="0" r="0" b="0"/>
              <wp:docPr id="34767706" name="Picture 1" descr="A computer screen 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767706" name="Picture 1" descr="A computer screen shot of a computer&#10;&#10;AI-generated content may be incorrect.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44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AA6E1AC" w14:textId="77777777" w:rsidR="00E841AE" w:rsidRDefault="00E841AE" w:rsidP="00BC30B8">
      <w:pPr>
        <w:rPr>
          <w:del w:id="33" w:author="Atlantys SG" w:date="2025-09-21T22:00:00Z" w16du:dateUtc="2025-09-22T02:00:00Z"/>
          <w:sz w:val="24"/>
          <w:szCs w:val="24"/>
        </w:rPr>
      </w:pPr>
    </w:p>
    <w:p w14:paraId="26382847" w14:textId="664399C4" w:rsidR="00BC30B8" w:rsidRPr="00BC30B8" w:rsidRDefault="00BC30B8" w:rsidP="00BC30B8">
      <w:pPr>
        <w:rPr>
          <w:del w:id="34" w:author="Atlantys SG" w:date="2025-09-21T22:00:00Z" w16du:dateUtc="2025-09-22T02:00:00Z"/>
          <w:b/>
          <w:bCs/>
          <w:sz w:val="24"/>
          <w:szCs w:val="24"/>
        </w:rPr>
      </w:pPr>
      <w:del w:id="35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>### Example Filled Template ###</w:delText>
        </w:r>
      </w:del>
    </w:p>
    <w:p w14:paraId="4AA6B245" w14:textId="72D87A86" w:rsidR="00BC30B8" w:rsidRPr="00BC30B8" w:rsidRDefault="00BC30B8" w:rsidP="00BC30B8">
      <w:pPr>
        <w:rPr>
          <w:del w:id="36" w:author="Atlantys SG" w:date="2025-09-21T22:00:00Z" w16du:dateUtc="2025-09-22T02:00:00Z"/>
          <w:sz w:val="24"/>
          <w:szCs w:val="24"/>
        </w:rPr>
      </w:pPr>
      <w:del w:id="37" w:author="Atlantys SG" w:date="2025-09-21T22:00:00Z" w16du:dateUtc="2025-09-22T02:00:00Z">
        <w:r w:rsidRPr="0066571C">
          <w:rPr>
            <w:b/>
            <w:bCs/>
            <w:sz w:val="24"/>
            <w:szCs w:val="24"/>
          </w:rPr>
          <w:delText>Name:</w:delText>
        </w:r>
        <w:r w:rsidRPr="00BC30B8">
          <w:rPr>
            <w:sz w:val="24"/>
            <w:szCs w:val="24"/>
          </w:rPr>
          <w:delText xml:space="preserve"> </w:delText>
        </w:r>
        <w:r w:rsidR="0066571C">
          <w:rPr>
            <w:sz w:val="24"/>
            <w:szCs w:val="24"/>
          </w:rPr>
          <w:delText>Susan Melichar</w:delText>
        </w:r>
        <w:r w:rsidRPr="00BC30B8">
          <w:rPr>
            <w:sz w:val="24"/>
            <w:szCs w:val="24"/>
          </w:rPr>
          <w:delText xml:space="preserve">  </w:delText>
        </w:r>
      </w:del>
    </w:p>
    <w:p w14:paraId="7811E8D7" w14:textId="77777777" w:rsidR="00BC30B8" w:rsidRPr="00BC30B8" w:rsidRDefault="00BC30B8" w:rsidP="00BC30B8">
      <w:pPr>
        <w:rPr>
          <w:del w:id="38" w:author="Atlantys SG" w:date="2025-09-21T22:00:00Z" w16du:dateUtc="2025-09-22T02:00:00Z"/>
          <w:sz w:val="24"/>
          <w:szCs w:val="24"/>
        </w:rPr>
      </w:pPr>
      <w:del w:id="39" w:author="Atlantys SG" w:date="2025-09-21T22:00:00Z" w16du:dateUtc="2025-09-22T02:00:00Z">
        <w:r w:rsidRPr="0066571C">
          <w:rPr>
            <w:b/>
            <w:bCs/>
            <w:sz w:val="24"/>
            <w:szCs w:val="24"/>
          </w:rPr>
          <w:delText>Date Created:</w:delText>
        </w:r>
        <w:r w:rsidRPr="00BC30B8">
          <w:rPr>
            <w:sz w:val="24"/>
            <w:szCs w:val="24"/>
          </w:rPr>
          <w:delText xml:space="preserve"> June 19, 2024</w:delText>
        </w:r>
      </w:del>
    </w:p>
    <w:p w14:paraId="543607D8" w14:textId="3912DA95" w:rsidR="00BC30B8" w:rsidRPr="00BC30B8" w:rsidRDefault="00BC30B8" w:rsidP="00BC30B8">
      <w:pPr>
        <w:rPr>
          <w:del w:id="40" w:author="Atlantys SG" w:date="2025-09-21T22:00:00Z" w16du:dateUtc="2025-09-22T02:00:00Z"/>
          <w:sz w:val="24"/>
          <w:szCs w:val="24"/>
        </w:rPr>
      </w:pPr>
    </w:p>
    <w:p w14:paraId="37D7D8BD" w14:textId="77777777" w:rsidR="00BC30B8" w:rsidRPr="0066571C" w:rsidRDefault="00BC30B8" w:rsidP="00BC30B8">
      <w:pPr>
        <w:rPr>
          <w:del w:id="41" w:author="Atlantys SG" w:date="2025-09-21T22:00:00Z" w16du:dateUtc="2025-09-22T02:00:00Z"/>
          <w:b/>
          <w:bCs/>
          <w:sz w:val="24"/>
          <w:szCs w:val="24"/>
        </w:rPr>
      </w:pPr>
      <w:del w:id="42" w:author="Atlantys SG" w:date="2025-09-21T22:00:00Z" w16du:dateUtc="2025-09-22T02:00:00Z">
        <w:r w:rsidRPr="0066571C">
          <w:rPr>
            <w:b/>
            <w:bCs/>
            <w:sz w:val="24"/>
            <w:szCs w:val="24"/>
          </w:rPr>
          <w:delText>Program Description:</w:delText>
        </w:r>
      </w:del>
    </w:p>
    <w:p w14:paraId="6EA29A62" w14:textId="427AC0FA" w:rsidR="00BC30B8" w:rsidRPr="00BC30B8" w:rsidRDefault="00BC30B8" w:rsidP="00BC30B8">
      <w:pPr>
        <w:rPr>
          <w:del w:id="43" w:author="Atlantys SG" w:date="2025-09-21T22:00:00Z" w16du:dateUtc="2025-09-22T02:00:00Z"/>
          <w:sz w:val="24"/>
          <w:szCs w:val="24"/>
        </w:rPr>
      </w:pPr>
      <w:del w:id="44" w:author="Atlantys SG" w:date="2025-09-21T22:00:00Z" w16du:dateUtc="2025-09-22T02:00:00Z">
        <w:r w:rsidRPr="00BC30B8">
          <w:rPr>
            <w:sz w:val="24"/>
            <w:szCs w:val="24"/>
          </w:rPr>
          <w:delText xml:space="preserve">This program </w:delText>
        </w:r>
        <w:r w:rsidR="008F0343" w:rsidRPr="008F0343">
          <w:rPr>
            <w:sz w:val="24"/>
            <w:szCs w:val="24"/>
          </w:rPr>
          <w:delText>simulates a Magic 8 Ball, which is a fortune telling toy that displays a random response to a yes or no question.</w:delText>
        </w:r>
      </w:del>
    </w:p>
    <w:p w14:paraId="682306AC" w14:textId="77777777" w:rsidR="00BC30B8" w:rsidRDefault="00BC30B8" w:rsidP="00BC30B8">
      <w:pPr>
        <w:rPr>
          <w:del w:id="45" w:author="Atlantys SG" w:date="2025-09-21T22:00:00Z" w16du:dateUtc="2025-09-22T02:00:00Z"/>
          <w:sz w:val="24"/>
          <w:szCs w:val="24"/>
        </w:rPr>
      </w:pPr>
    </w:p>
    <w:p w14:paraId="2BE1F3AF" w14:textId="77777777" w:rsidR="001E2A4D" w:rsidRPr="00BC30B8" w:rsidRDefault="001E2A4D" w:rsidP="001E2A4D">
      <w:pPr>
        <w:rPr>
          <w:del w:id="46" w:author="Atlantys SG" w:date="2025-09-21T22:00:00Z" w16du:dateUtc="2025-09-22T02:00:00Z"/>
          <w:b/>
          <w:bCs/>
          <w:sz w:val="24"/>
          <w:szCs w:val="24"/>
        </w:rPr>
      </w:pPr>
      <w:del w:id="47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>Functions used in the Program</w:delText>
        </w:r>
        <w:r>
          <w:rPr>
            <w:b/>
            <w:bCs/>
            <w:sz w:val="24"/>
            <w:szCs w:val="24"/>
          </w:rPr>
          <w:delText xml:space="preserve"> (list in order as they are called)</w:delText>
        </w:r>
        <w:r w:rsidRPr="00BC30B8">
          <w:rPr>
            <w:b/>
            <w:bCs/>
            <w:sz w:val="24"/>
            <w:szCs w:val="24"/>
          </w:rPr>
          <w:delText>:</w:delText>
        </w:r>
      </w:del>
    </w:p>
    <w:p w14:paraId="164E3FF7" w14:textId="27DD54AF" w:rsidR="001E2A4D" w:rsidRPr="00BC30B8" w:rsidRDefault="001E2A4D" w:rsidP="001E2A4D">
      <w:pPr>
        <w:rPr>
          <w:del w:id="48" w:author="Atlantys SG" w:date="2025-09-21T22:00:00Z" w16du:dateUtc="2025-09-22T02:00:00Z"/>
          <w:sz w:val="24"/>
          <w:szCs w:val="24"/>
        </w:rPr>
      </w:pPr>
      <w:del w:id="49" w:author="Atlantys SG" w:date="2025-09-21T22:00:00Z" w16du:dateUtc="2025-09-22T02:00:00Z">
        <w:r w:rsidRPr="00BC30B8">
          <w:rPr>
            <w:sz w:val="24"/>
            <w:szCs w:val="24"/>
          </w:rPr>
          <w:delText xml:space="preserve">1. </w:delText>
        </w:r>
        <w:r w:rsidRPr="00BC30B8">
          <w:rPr>
            <w:b/>
            <w:bCs/>
            <w:sz w:val="24"/>
            <w:szCs w:val="24"/>
          </w:rPr>
          <w:delText>Function Name:</w:delText>
        </w:r>
        <w:r w:rsidRPr="00BC30B8">
          <w:rPr>
            <w:sz w:val="24"/>
            <w:szCs w:val="24"/>
          </w:rPr>
          <w:delText xml:space="preserve"> </w:delText>
        </w:r>
        <w:r w:rsidR="00257FCB">
          <w:rPr>
            <w:sz w:val="24"/>
            <w:szCs w:val="24"/>
          </w:rPr>
          <w:delText>create_response_file</w:delText>
        </w:r>
        <w:r w:rsidRPr="00BC30B8">
          <w:rPr>
            <w:sz w:val="24"/>
            <w:szCs w:val="24"/>
          </w:rPr>
          <w:delText xml:space="preserve"> </w:delText>
        </w:r>
        <w:r w:rsidR="00390CE6">
          <w:rPr>
            <w:sz w:val="24"/>
            <w:szCs w:val="24"/>
          </w:rPr>
          <w:delText>(file)</w:delText>
        </w:r>
        <w:r w:rsidRPr="00BC30B8">
          <w:rPr>
            <w:sz w:val="24"/>
            <w:szCs w:val="24"/>
          </w:rPr>
          <w:delText xml:space="preserve"> </w:delText>
        </w:r>
      </w:del>
    </w:p>
    <w:p w14:paraId="52F8B3D5" w14:textId="64693ACD" w:rsidR="001E2A4D" w:rsidRPr="00BC30B8" w:rsidRDefault="001E2A4D" w:rsidP="001E2A4D">
      <w:pPr>
        <w:rPr>
          <w:del w:id="50" w:author="Atlantys SG" w:date="2025-09-21T22:00:00Z" w16du:dateUtc="2025-09-22T02:00:00Z"/>
          <w:sz w:val="24"/>
          <w:szCs w:val="24"/>
        </w:rPr>
      </w:pPr>
      <w:del w:id="51" w:author="Atlantys SG" w:date="2025-09-21T22:00:00Z" w16du:dateUtc="2025-09-22T02:00:00Z">
        <w:r w:rsidRPr="00BC30B8">
          <w:rPr>
            <w:sz w:val="24"/>
            <w:szCs w:val="24"/>
          </w:rPr>
          <w:lastRenderedPageBreak/>
          <w:delText xml:space="preserve">     </w:delText>
        </w:r>
        <w:r w:rsidRPr="00BC30B8">
          <w:rPr>
            <w:b/>
            <w:bCs/>
            <w:sz w:val="24"/>
            <w:szCs w:val="24"/>
          </w:rPr>
          <w:delText>Description:</w:delText>
        </w:r>
        <w:r w:rsidRPr="00BC30B8">
          <w:rPr>
            <w:sz w:val="24"/>
            <w:szCs w:val="24"/>
          </w:rPr>
          <w:delText xml:space="preserve"> </w:delText>
        </w:r>
        <w:r w:rsidR="00870A5C" w:rsidRPr="00870A5C">
          <w:rPr>
            <w:sz w:val="24"/>
            <w:szCs w:val="24"/>
          </w:rPr>
          <w:delText>This function is responsible for detailing the list of outputs</w:delText>
        </w:r>
        <w:r w:rsidR="00870A5C" w:rsidRPr="00870A5C">
          <w:rPr>
            <w:sz w:val="24"/>
            <w:szCs w:val="24"/>
          </w:rPr>
          <w:br/>
          <w:delText>the 8ball could give the user and stores them into a newly created text file.</w:delText>
        </w:r>
        <w:r w:rsidR="00580DE1" w:rsidRPr="00BC30B8">
          <w:rPr>
            <w:sz w:val="24"/>
            <w:szCs w:val="24"/>
          </w:rPr>
          <w:delText xml:space="preserve">  </w:delText>
        </w:r>
      </w:del>
    </w:p>
    <w:p w14:paraId="3F28B0E7" w14:textId="4473B0FD" w:rsidR="005D2BB0" w:rsidRPr="00ED36CA" w:rsidRDefault="001E2A4D" w:rsidP="00ED36CA">
      <w:pPr>
        <w:rPr>
          <w:del w:id="52" w:author="Atlantys SG" w:date="2025-09-21T22:00:00Z" w16du:dateUtc="2025-09-22T02:00:00Z"/>
          <w:sz w:val="24"/>
          <w:szCs w:val="24"/>
        </w:rPr>
      </w:pPr>
      <w:del w:id="53" w:author="Atlantys SG" w:date="2025-09-21T22:00:00Z" w16du:dateUtc="2025-09-22T02:00:00Z">
        <w:r w:rsidRPr="00BC30B8">
          <w:rPr>
            <w:sz w:val="24"/>
            <w:szCs w:val="24"/>
          </w:rPr>
          <w:delText xml:space="preserve">     </w:delText>
        </w:r>
        <w:r w:rsidRPr="00BC30B8">
          <w:rPr>
            <w:b/>
            <w:bCs/>
            <w:sz w:val="24"/>
            <w:szCs w:val="24"/>
          </w:rPr>
          <w:delText>Parameters:</w:delText>
        </w:r>
        <w:r w:rsidRPr="00BC30B8">
          <w:rPr>
            <w:sz w:val="24"/>
            <w:szCs w:val="24"/>
          </w:rPr>
          <w:delText xml:space="preserve"> </w:delText>
        </w:r>
        <w:r w:rsidR="00390CE6">
          <w:rPr>
            <w:sz w:val="24"/>
            <w:szCs w:val="24"/>
          </w:rPr>
          <w:delText>file</w:delText>
        </w:r>
        <w:r w:rsidR="00D617AE">
          <w:rPr>
            <w:sz w:val="24"/>
            <w:szCs w:val="24"/>
          </w:rPr>
          <w:delText>(</w:delText>
        </w:r>
        <w:r w:rsidR="00390CE6">
          <w:rPr>
            <w:sz w:val="24"/>
            <w:szCs w:val="24"/>
          </w:rPr>
          <w:delText>file object</w:delText>
        </w:r>
        <w:r w:rsidR="00D617AE">
          <w:rPr>
            <w:sz w:val="24"/>
            <w:szCs w:val="24"/>
          </w:rPr>
          <w:delText>)</w:delText>
        </w:r>
        <w:r w:rsidR="00390CE6">
          <w:rPr>
            <w:sz w:val="24"/>
            <w:szCs w:val="24"/>
          </w:rPr>
          <w:delText xml:space="preserve"> – file that the responses are written to</w:delText>
        </w:r>
      </w:del>
    </w:p>
    <w:p w14:paraId="6D7B3817" w14:textId="38A253CC" w:rsidR="001E2A4D" w:rsidRDefault="001E2A4D" w:rsidP="001E2A4D">
      <w:pPr>
        <w:rPr>
          <w:del w:id="54" w:author="Atlantys SG" w:date="2025-09-21T22:00:00Z" w16du:dateUtc="2025-09-22T02:00:00Z"/>
          <w:b/>
          <w:bCs/>
          <w:sz w:val="24"/>
          <w:szCs w:val="24"/>
        </w:rPr>
      </w:pPr>
      <w:moveFromRangeStart w:id="55" w:author="Atlantys SG" w:date="2025-09-21T22:00:00Z" w:name="move209384423"/>
      <w:moveFrom w:id="56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Variables:</w:t>
        </w:r>
      </w:moveFrom>
      <w:moveFromRangeEnd w:id="55"/>
    </w:p>
    <w:p w14:paraId="251242CA" w14:textId="28A44F66" w:rsidR="00ED36CA" w:rsidRPr="00DC6C5F" w:rsidRDefault="007360F6" w:rsidP="00ED36CA">
      <w:pPr>
        <w:pStyle w:val="ListParagraph"/>
        <w:numPr>
          <w:ilvl w:val="0"/>
          <w:numId w:val="3"/>
        </w:numPr>
        <w:rPr>
          <w:del w:id="57" w:author="Atlantys SG" w:date="2025-09-21T22:00:00Z" w16du:dateUtc="2025-09-22T02:00:00Z"/>
          <w:sz w:val="24"/>
          <w:szCs w:val="24"/>
        </w:rPr>
      </w:pPr>
      <w:del w:id="58" w:author="Atlantys SG" w:date="2025-09-21T22:00:00Z" w16du:dateUtc="2025-09-22T02:00:00Z">
        <w:r w:rsidRPr="00DC6C5F">
          <w:rPr>
            <w:sz w:val="24"/>
            <w:szCs w:val="24"/>
          </w:rPr>
          <w:delText>r</w:delText>
        </w:r>
        <w:r w:rsidR="00B60FE6" w:rsidRPr="00DC6C5F">
          <w:rPr>
            <w:sz w:val="24"/>
            <w:szCs w:val="24"/>
          </w:rPr>
          <w:delText>esponses</w:delText>
        </w:r>
        <w:r w:rsidR="00D617AE" w:rsidRPr="00DC6C5F">
          <w:rPr>
            <w:sz w:val="24"/>
            <w:szCs w:val="24"/>
          </w:rPr>
          <w:delText>(</w:delText>
        </w:r>
        <w:r w:rsidR="00B60FE6" w:rsidRPr="00DC6C5F">
          <w:rPr>
            <w:sz w:val="24"/>
            <w:szCs w:val="24"/>
          </w:rPr>
          <w:delText>list</w:delText>
        </w:r>
        <w:r w:rsidR="00D617AE" w:rsidRPr="00DC6C5F">
          <w:rPr>
            <w:sz w:val="24"/>
            <w:szCs w:val="24"/>
          </w:rPr>
          <w:delText>)</w:delText>
        </w:r>
        <w:r w:rsidR="00B60FE6" w:rsidRPr="00DC6C5F">
          <w:rPr>
            <w:sz w:val="24"/>
            <w:szCs w:val="24"/>
          </w:rPr>
          <w:delText xml:space="preserve"> – used to hold the responses</w:delText>
        </w:r>
      </w:del>
    </w:p>
    <w:p w14:paraId="66D46D58" w14:textId="683A5F39" w:rsidR="00B60FE6" w:rsidRPr="00ED36CA" w:rsidRDefault="007360F6" w:rsidP="00ED36CA">
      <w:pPr>
        <w:pStyle w:val="ListParagraph"/>
        <w:numPr>
          <w:ilvl w:val="0"/>
          <w:numId w:val="3"/>
        </w:numPr>
        <w:rPr>
          <w:del w:id="59" w:author="Atlantys SG" w:date="2025-09-21T22:00:00Z" w16du:dateUtc="2025-09-22T02:00:00Z"/>
          <w:sz w:val="24"/>
          <w:szCs w:val="24"/>
        </w:rPr>
      </w:pPr>
      <w:del w:id="60" w:author="Atlantys SG" w:date="2025-09-21T22:00:00Z" w16du:dateUtc="2025-09-22T02:00:00Z">
        <w:r w:rsidRPr="00DC6C5F">
          <w:rPr>
            <w:sz w:val="24"/>
            <w:szCs w:val="24"/>
          </w:rPr>
          <w:delText>r</w:delText>
        </w:r>
        <w:r w:rsidR="00D0267B" w:rsidRPr="00DC6C5F">
          <w:rPr>
            <w:sz w:val="24"/>
            <w:szCs w:val="24"/>
          </w:rPr>
          <w:delText>esponses</w:delText>
        </w:r>
        <w:r w:rsidR="00D0267B">
          <w:rPr>
            <w:sz w:val="24"/>
            <w:szCs w:val="24"/>
          </w:rPr>
          <w:delText>_file</w:delText>
        </w:r>
        <w:r w:rsidR="00D617AE">
          <w:rPr>
            <w:sz w:val="24"/>
            <w:szCs w:val="24"/>
          </w:rPr>
          <w:delText>(</w:delText>
        </w:r>
        <w:r w:rsidR="00D0267B">
          <w:rPr>
            <w:sz w:val="24"/>
            <w:szCs w:val="24"/>
          </w:rPr>
          <w:delText>file object</w:delText>
        </w:r>
        <w:r w:rsidR="00D617AE">
          <w:rPr>
            <w:sz w:val="24"/>
            <w:szCs w:val="24"/>
          </w:rPr>
          <w:delText>)</w:delText>
        </w:r>
        <w:r w:rsidR="00D0267B">
          <w:rPr>
            <w:sz w:val="24"/>
            <w:szCs w:val="24"/>
          </w:rPr>
          <w:delText xml:space="preserve"> -file that the responses are li</w:delText>
        </w:r>
        <w:r w:rsidR="00A47492">
          <w:rPr>
            <w:sz w:val="24"/>
            <w:szCs w:val="24"/>
          </w:rPr>
          <w:delText>sted in</w:delText>
        </w:r>
      </w:del>
    </w:p>
    <w:p w14:paraId="731173D5" w14:textId="77777777" w:rsidR="00CC63A7" w:rsidRDefault="001E2A4D" w:rsidP="001E2A4D">
      <w:pPr>
        <w:rPr>
          <w:del w:id="61" w:author="Atlantys SG" w:date="2025-09-21T22:00:00Z" w16du:dateUtc="2025-09-22T02:00:00Z"/>
          <w:sz w:val="24"/>
          <w:szCs w:val="24"/>
        </w:rPr>
      </w:pPr>
      <w:moveFromRangeStart w:id="62" w:author="Atlantys SG" w:date="2025-09-21T22:00:00Z" w:name="move209384424"/>
      <w:moveFrom w:id="63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t xml:space="preserve">     Logical Steps:</w:t>
        </w:r>
        <w:r w:rsidRPr="00BC30B8">
          <w:rPr>
            <w:sz w:val="24"/>
            <w:szCs w:val="24"/>
          </w:rPr>
          <w:t xml:space="preserve"> </w:t>
        </w:r>
      </w:moveFrom>
      <w:moveFromRangeEnd w:id="62"/>
    </w:p>
    <w:p w14:paraId="7C4004F2" w14:textId="7485BB60" w:rsidR="00CC63A7" w:rsidRDefault="00CC63A7" w:rsidP="00CC63A7">
      <w:pPr>
        <w:pStyle w:val="ListParagraph"/>
        <w:numPr>
          <w:ilvl w:val="0"/>
          <w:numId w:val="4"/>
        </w:numPr>
        <w:rPr>
          <w:del w:id="64" w:author="Atlantys SG" w:date="2025-09-21T22:00:00Z" w16du:dateUtc="2025-09-22T02:00:00Z"/>
          <w:sz w:val="24"/>
          <w:szCs w:val="24"/>
        </w:rPr>
      </w:pPr>
      <w:del w:id="65" w:author="Atlantys SG" w:date="2025-09-21T22:00:00Z" w16du:dateUtc="2025-09-22T02:00:00Z">
        <w:r>
          <w:rPr>
            <w:sz w:val="24"/>
            <w:szCs w:val="24"/>
          </w:rPr>
          <w:delText>Create a list that holds the responses. This is hardcoded.</w:delText>
        </w:r>
      </w:del>
    </w:p>
    <w:p w14:paraId="40CC6622" w14:textId="36B90B0A" w:rsidR="00CC63A7" w:rsidRDefault="00CC63A7" w:rsidP="00CC63A7">
      <w:pPr>
        <w:pStyle w:val="ListParagraph"/>
        <w:numPr>
          <w:ilvl w:val="0"/>
          <w:numId w:val="4"/>
        </w:numPr>
        <w:rPr>
          <w:del w:id="66" w:author="Atlantys SG" w:date="2025-09-21T22:00:00Z" w16du:dateUtc="2025-09-22T02:00:00Z"/>
          <w:sz w:val="24"/>
          <w:szCs w:val="24"/>
        </w:rPr>
      </w:pPr>
      <w:del w:id="67" w:author="Atlantys SG" w:date="2025-09-21T22:00:00Z" w16du:dateUtc="2025-09-22T02:00:00Z">
        <w:r>
          <w:rPr>
            <w:sz w:val="24"/>
            <w:szCs w:val="24"/>
          </w:rPr>
          <w:delText>Opens the file</w:delText>
        </w:r>
        <w:r w:rsidR="00D617AE">
          <w:rPr>
            <w:sz w:val="24"/>
            <w:szCs w:val="24"/>
          </w:rPr>
          <w:delText xml:space="preserve">. </w:delText>
        </w:r>
      </w:del>
    </w:p>
    <w:p w14:paraId="58B4D9FC" w14:textId="661FC05A" w:rsidR="00D617AE" w:rsidRDefault="00D617AE" w:rsidP="00CC63A7">
      <w:pPr>
        <w:pStyle w:val="ListParagraph"/>
        <w:numPr>
          <w:ilvl w:val="0"/>
          <w:numId w:val="4"/>
        </w:numPr>
        <w:rPr>
          <w:del w:id="68" w:author="Atlantys SG" w:date="2025-09-21T22:00:00Z" w16du:dateUtc="2025-09-22T02:00:00Z"/>
          <w:sz w:val="24"/>
          <w:szCs w:val="24"/>
        </w:rPr>
      </w:pPr>
      <w:del w:id="69" w:author="Atlantys SG" w:date="2025-09-21T22:00:00Z" w16du:dateUtc="2025-09-22T02:00:00Z">
        <w:r>
          <w:rPr>
            <w:sz w:val="24"/>
            <w:szCs w:val="24"/>
          </w:rPr>
          <w:delText>Create for loop to loop through the list and write each response to the file</w:delText>
        </w:r>
      </w:del>
    </w:p>
    <w:p w14:paraId="3FF5AB79" w14:textId="0BB6AFF0" w:rsidR="00D617AE" w:rsidRPr="00CC63A7" w:rsidRDefault="00D617AE" w:rsidP="00CC63A7">
      <w:pPr>
        <w:pStyle w:val="ListParagraph"/>
        <w:numPr>
          <w:ilvl w:val="0"/>
          <w:numId w:val="4"/>
        </w:numPr>
        <w:rPr>
          <w:del w:id="70" w:author="Atlantys SG" w:date="2025-09-21T22:00:00Z" w16du:dateUtc="2025-09-22T02:00:00Z"/>
          <w:sz w:val="24"/>
          <w:szCs w:val="24"/>
        </w:rPr>
      </w:pPr>
      <w:del w:id="71" w:author="Atlantys SG" w:date="2025-09-21T22:00:00Z" w16du:dateUtc="2025-09-22T02:00:00Z">
        <w:r>
          <w:rPr>
            <w:sz w:val="24"/>
            <w:szCs w:val="24"/>
          </w:rPr>
          <w:delText xml:space="preserve">Return the file. </w:delText>
        </w:r>
      </w:del>
    </w:p>
    <w:p w14:paraId="17553F51" w14:textId="5FCD519F" w:rsidR="001E2A4D" w:rsidRDefault="001E2A4D" w:rsidP="001E2A4D">
      <w:pPr>
        <w:rPr>
          <w:del w:id="72" w:author="Atlantys SG" w:date="2025-09-21T22:00:00Z" w16du:dateUtc="2025-09-22T02:00:00Z"/>
          <w:sz w:val="24"/>
          <w:szCs w:val="24"/>
        </w:rPr>
      </w:pPr>
      <w:del w:id="73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 xml:space="preserve">     Returns:</w:delText>
        </w:r>
        <w:r w:rsidRPr="00BC30B8">
          <w:rPr>
            <w:sz w:val="24"/>
            <w:szCs w:val="24"/>
          </w:rPr>
          <w:delText xml:space="preserve"> </w:delText>
        </w:r>
        <w:r w:rsidR="00D617AE">
          <w:rPr>
            <w:sz w:val="24"/>
            <w:szCs w:val="24"/>
          </w:rPr>
          <w:delText>responses_file</w:delText>
        </w:r>
        <w:r w:rsidR="00345A01">
          <w:rPr>
            <w:sz w:val="24"/>
            <w:szCs w:val="24"/>
          </w:rPr>
          <w:delText xml:space="preserve"> (</w:delText>
        </w:r>
        <w:r w:rsidR="00D617AE">
          <w:rPr>
            <w:sz w:val="24"/>
            <w:szCs w:val="24"/>
          </w:rPr>
          <w:delText>file object</w:delText>
        </w:r>
        <w:r w:rsidR="00345A01">
          <w:rPr>
            <w:sz w:val="24"/>
            <w:szCs w:val="24"/>
          </w:rPr>
          <w:delText>)</w:delText>
        </w:r>
        <w:r w:rsidR="00345A01" w:rsidRPr="00BC30B8">
          <w:rPr>
            <w:sz w:val="24"/>
            <w:szCs w:val="24"/>
          </w:rPr>
          <w:delText xml:space="preserve">: </w:delText>
        </w:r>
        <w:r w:rsidR="00D617AE">
          <w:rPr>
            <w:sz w:val="24"/>
            <w:szCs w:val="24"/>
          </w:rPr>
          <w:delText>File with</w:delText>
        </w:r>
        <w:r w:rsidR="007360F6">
          <w:rPr>
            <w:sz w:val="24"/>
            <w:szCs w:val="24"/>
          </w:rPr>
          <w:delText xml:space="preserve"> the responses written to it</w:delText>
        </w:r>
        <w:r w:rsidR="00345A01" w:rsidRPr="00BC30B8">
          <w:rPr>
            <w:sz w:val="24"/>
            <w:szCs w:val="24"/>
          </w:rPr>
          <w:delText>.</w:delText>
        </w:r>
      </w:del>
    </w:p>
    <w:p w14:paraId="3293C8C2" w14:textId="77777777" w:rsidR="00077652" w:rsidRDefault="00077652" w:rsidP="001E2A4D">
      <w:pPr>
        <w:rPr>
          <w:del w:id="74" w:author="Atlantys SG" w:date="2025-09-21T22:00:00Z" w16du:dateUtc="2025-09-22T02:00:00Z"/>
          <w:sz w:val="24"/>
          <w:szCs w:val="24"/>
        </w:rPr>
      </w:pPr>
    </w:p>
    <w:p w14:paraId="7B6000B6" w14:textId="3C1D9BEF" w:rsidR="00077652" w:rsidRPr="00077652" w:rsidRDefault="00077652" w:rsidP="00DC6C5F">
      <w:pPr>
        <w:pStyle w:val="ListParagraph"/>
        <w:numPr>
          <w:ilvl w:val="0"/>
          <w:numId w:val="1"/>
        </w:numPr>
        <w:ind w:left="360"/>
        <w:rPr>
          <w:del w:id="75" w:author="Atlantys SG" w:date="2025-09-21T22:00:00Z" w16du:dateUtc="2025-09-22T02:00:00Z"/>
          <w:sz w:val="24"/>
          <w:szCs w:val="24"/>
        </w:rPr>
      </w:pPr>
      <w:del w:id="76" w:author="Atlantys SG" w:date="2025-09-21T22:00:00Z" w16du:dateUtc="2025-09-22T02:00:00Z">
        <w:r w:rsidRPr="00077652">
          <w:rPr>
            <w:b/>
            <w:bCs/>
            <w:sz w:val="24"/>
            <w:szCs w:val="24"/>
          </w:rPr>
          <w:delText>Function Name:</w:delText>
        </w:r>
        <w:r w:rsidRPr="00077652">
          <w:rPr>
            <w:sz w:val="24"/>
            <w:szCs w:val="24"/>
          </w:rPr>
          <w:delText xml:space="preserve"> </w:delText>
        </w:r>
        <w:r w:rsidR="00444579">
          <w:rPr>
            <w:sz w:val="24"/>
            <w:szCs w:val="24"/>
          </w:rPr>
          <w:delText>magic_8_ball</w:delText>
        </w:r>
        <w:r w:rsidRPr="00077652">
          <w:rPr>
            <w:sz w:val="24"/>
            <w:szCs w:val="24"/>
          </w:rPr>
          <w:delText xml:space="preserve"> () </w:delText>
        </w:r>
      </w:del>
    </w:p>
    <w:p w14:paraId="2D08457F" w14:textId="35AE060E" w:rsidR="00077652" w:rsidRPr="00BC30B8" w:rsidRDefault="00077652" w:rsidP="00077652">
      <w:pPr>
        <w:rPr>
          <w:del w:id="77" w:author="Atlantys SG" w:date="2025-09-21T22:00:00Z" w16du:dateUtc="2025-09-22T02:00:00Z"/>
          <w:sz w:val="24"/>
          <w:szCs w:val="24"/>
        </w:rPr>
      </w:pPr>
      <w:del w:id="78" w:author="Atlantys SG" w:date="2025-09-21T22:00:00Z" w16du:dateUtc="2025-09-22T02:00:00Z">
        <w:r w:rsidRPr="00BC30B8">
          <w:rPr>
            <w:sz w:val="24"/>
            <w:szCs w:val="24"/>
          </w:rPr>
          <w:delText xml:space="preserve">     </w:delText>
        </w:r>
        <w:r w:rsidRPr="00BC30B8">
          <w:rPr>
            <w:b/>
            <w:bCs/>
            <w:sz w:val="24"/>
            <w:szCs w:val="24"/>
          </w:rPr>
          <w:delText>Description:</w:delText>
        </w:r>
        <w:r w:rsidRPr="00BC30B8">
          <w:rPr>
            <w:sz w:val="24"/>
            <w:szCs w:val="24"/>
          </w:rPr>
          <w:delText xml:space="preserve"> </w:delText>
        </w:r>
        <w:r w:rsidR="00964271" w:rsidRPr="00964271">
          <w:rPr>
            <w:sz w:val="24"/>
            <w:szCs w:val="24"/>
          </w:rPr>
          <w:delText xml:space="preserve">This function </w:delText>
        </w:r>
        <w:r w:rsidR="004B5BDB">
          <w:rPr>
            <w:sz w:val="24"/>
            <w:szCs w:val="24"/>
          </w:rPr>
          <w:delText>tells the user to ask a yes or no question and then displays a response for them</w:delText>
        </w:r>
        <w:r w:rsidR="00964271" w:rsidRPr="00964271">
          <w:rPr>
            <w:sz w:val="24"/>
            <w:szCs w:val="24"/>
          </w:rPr>
          <w:delText>.</w:delText>
        </w:r>
      </w:del>
    </w:p>
    <w:p w14:paraId="315EEAE2" w14:textId="2E3AD6CA" w:rsidR="00077652" w:rsidRPr="00ED36CA" w:rsidRDefault="00077652" w:rsidP="00077652">
      <w:pPr>
        <w:rPr>
          <w:del w:id="79" w:author="Atlantys SG" w:date="2025-09-21T22:00:00Z" w16du:dateUtc="2025-09-22T02:00:00Z"/>
          <w:sz w:val="24"/>
          <w:szCs w:val="24"/>
        </w:rPr>
      </w:pPr>
      <w:del w:id="80" w:author="Atlantys SG" w:date="2025-09-21T22:00:00Z" w16du:dateUtc="2025-09-22T02:00:00Z">
        <w:r w:rsidRPr="00BC30B8">
          <w:rPr>
            <w:sz w:val="24"/>
            <w:szCs w:val="24"/>
          </w:rPr>
          <w:delText xml:space="preserve">     </w:delText>
        </w:r>
        <w:r w:rsidRPr="00BC30B8">
          <w:rPr>
            <w:b/>
            <w:bCs/>
            <w:sz w:val="24"/>
            <w:szCs w:val="24"/>
          </w:rPr>
          <w:delText>Parameters:</w:delText>
        </w:r>
        <w:r w:rsidRPr="00BC30B8">
          <w:rPr>
            <w:sz w:val="24"/>
            <w:szCs w:val="24"/>
          </w:rPr>
          <w:delText xml:space="preserve"> </w:delText>
        </w:r>
        <w:r w:rsidR="00240A1D">
          <w:rPr>
            <w:sz w:val="24"/>
            <w:szCs w:val="24"/>
          </w:rPr>
          <w:delText>None</w:delText>
        </w:r>
      </w:del>
    </w:p>
    <w:p w14:paraId="2165C076" w14:textId="77777777" w:rsidR="00077652" w:rsidRDefault="00077652" w:rsidP="00077652">
      <w:pPr>
        <w:rPr>
          <w:del w:id="81" w:author="Atlantys SG" w:date="2025-09-21T22:00:00Z" w16du:dateUtc="2025-09-22T02:00:00Z"/>
          <w:b/>
          <w:bCs/>
          <w:sz w:val="24"/>
          <w:szCs w:val="24"/>
        </w:rPr>
      </w:pPr>
      <w:del w:id="82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 xml:space="preserve">     Variables:</w:delText>
        </w:r>
      </w:del>
    </w:p>
    <w:p w14:paraId="12B77496" w14:textId="0A16E19C" w:rsidR="00077652" w:rsidRDefault="00077652" w:rsidP="00DC6C5F">
      <w:pPr>
        <w:pStyle w:val="ListParagraph"/>
        <w:numPr>
          <w:ilvl w:val="0"/>
          <w:numId w:val="5"/>
        </w:numPr>
        <w:rPr>
          <w:del w:id="83" w:author="Atlantys SG" w:date="2025-09-21T22:00:00Z" w16du:dateUtc="2025-09-22T02:00:00Z"/>
          <w:sz w:val="24"/>
          <w:szCs w:val="24"/>
        </w:rPr>
      </w:pPr>
      <w:del w:id="84" w:author="Atlantys SG" w:date="2025-09-21T22:00:00Z" w16du:dateUtc="2025-09-22T02:00:00Z">
        <w:r>
          <w:rPr>
            <w:sz w:val="24"/>
            <w:szCs w:val="24"/>
          </w:rPr>
          <w:delText>responses_file(file object) -file that the responses are li</w:delText>
        </w:r>
        <w:r w:rsidR="00A47492">
          <w:rPr>
            <w:sz w:val="24"/>
            <w:szCs w:val="24"/>
          </w:rPr>
          <w:delText>sted in</w:delText>
        </w:r>
      </w:del>
    </w:p>
    <w:p w14:paraId="20219E2C" w14:textId="74A5646B" w:rsidR="00444DD0" w:rsidRDefault="00444DD0" w:rsidP="00DC6C5F">
      <w:pPr>
        <w:pStyle w:val="ListParagraph"/>
        <w:numPr>
          <w:ilvl w:val="0"/>
          <w:numId w:val="5"/>
        </w:numPr>
        <w:rPr>
          <w:del w:id="85" w:author="Atlantys SG" w:date="2025-09-21T22:00:00Z" w16du:dateUtc="2025-09-22T02:00:00Z"/>
          <w:sz w:val="24"/>
          <w:szCs w:val="24"/>
        </w:rPr>
      </w:pPr>
      <w:del w:id="86" w:author="Atlantys SG" w:date="2025-09-21T22:00:00Z" w16du:dateUtc="2025-09-22T02:00:00Z">
        <w:r>
          <w:rPr>
            <w:sz w:val="24"/>
            <w:szCs w:val="24"/>
          </w:rPr>
          <w:delText>question(string) – holds the question the user asks when prompted</w:delText>
        </w:r>
      </w:del>
    </w:p>
    <w:p w14:paraId="0E3A4F54" w14:textId="12E9D732" w:rsidR="00444DD0" w:rsidRPr="00ED36CA" w:rsidRDefault="00444DD0" w:rsidP="00DC6C5F">
      <w:pPr>
        <w:pStyle w:val="ListParagraph"/>
        <w:numPr>
          <w:ilvl w:val="0"/>
          <w:numId w:val="5"/>
        </w:numPr>
        <w:rPr>
          <w:del w:id="87" w:author="Atlantys SG" w:date="2025-09-21T22:00:00Z" w16du:dateUtc="2025-09-22T02:00:00Z"/>
          <w:sz w:val="24"/>
          <w:szCs w:val="24"/>
        </w:rPr>
      </w:pPr>
      <w:del w:id="88" w:author="Atlantys SG" w:date="2025-09-21T22:00:00Z" w16du:dateUtc="2025-09-22T02:00:00Z">
        <w:r>
          <w:rPr>
            <w:sz w:val="24"/>
            <w:szCs w:val="24"/>
          </w:rPr>
          <w:delText>response(string)</w:delText>
        </w:r>
        <w:r w:rsidR="00A050DC">
          <w:rPr>
            <w:sz w:val="24"/>
            <w:szCs w:val="24"/>
          </w:rPr>
          <w:delText xml:space="preserve"> – holds random response from file</w:delText>
        </w:r>
      </w:del>
    </w:p>
    <w:p w14:paraId="230066F3" w14:textId="77777777" w:rsidR="00077652" w:rsidRDefault="00077652" w:rsidP="00077652">
      <w:pPr>
        <w:rPr>
          <w:del w:id="89" w:author="Atlantys SG" w:date="2025-09-21T22:00:00Z" w16du:dateUtc="2025-09-22T02:00:00Z"/>
          <w:sz w:val="24"/>
          <w:szCs w:val="24"/>
        </w:rPr>
      </w:pPr>
      <w:del w:id="90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 xml:space="preserve">     Logical Steps:</w:delText>
        </w:r>
        <w:r w:rsidRPr="00BC30B8">
          <w:rPr>
            <w:sz w:val="24"/>
            <w:szCs w:val="24"/>
          </w:rPr>
          <w:delText xml:space="preserve"> </w:delText>
        </w:r>
      </w:del>
    </w:p>
    <w:p w14:paraId="617A448D" w14:textId="6F94D522" w:rsidR="00077652" w:rsidRDefault="0055624C" w:rsidP="00DC6C5F">
      <w:pPr>
        <w:pStyle w:val="ListParagraph"/>
        <w:numPr>
          <w:ilvl w:val="0"/>
          <w:numId w:val="6"/>
        </w:numPr>
        <w:rPr>
          <w:del w:id="91" w:author="Atlantys SG" w:date="2025-09-21T22:00:00Z" w16du:dateUtc="2025-09-22T02:00:00Z"/>
          <w:sz w:val="24"/>
          <w:szCs w:val="24"/>
        </w:rPr>
      </w:pPr>
      <w:del w:id="92" w:author="Atlantys SG" w:date="2025-09-21T22:00:00Z" w16du:dateUtc="2025-09-22T02:00:00Z">
        <w:r>
          <w:rPr>
            <w:sz w:val="24"/>
            <w:szCs w:val="24"/>
          </w:rPr>
          <w:delText>Creates an empty file</w:delText>
        </w:r>
      </w:del>
    </w:p>
    <w:p w14:paraId="039B6560" w14:textId="45A80142" w:rsidR="0055624C" w:rsidRDefault="0055624C" w:rsidP="00DC6C5F">
      <w:pPr>
        <w:pStyle w:val="ListParagraph"/>
        <w:numPr>
          <w:ilvl w:val="0"/>
          <w:numId w:val="6"/>
        </w:numPr>
        <w:rPr>
          <w:del w:id="93" w:author="Atlantys SG" w:date="2025-09-21T22:00:00Z" w16du:dateUtc="2025-09-22T02:00:00Z"/>
          <w:sz w:val="24"/>
          <w:szCs w:val="24"/>
        </w:rPr>
      </w:pPr>
      <w:del w:id="94" w:author="Atlantys SG" w:date="2025-09-21T22:00:00Z" w16du:dateUtc="2025-09-22T02:00:00Z">
        <w:r>
          <w:rPr>
            <w:sz w:val="24"/>
            <w:szCs w:val="24"/>
          </w:rPr>
          <w:delText xml:space="preserve">Calls the </w:delText>
        </w:r>
        <w:r w:rsidR="00844572">
          <w:rPr>
            <w:sz w:val="24"/>
            <w:szCs w:val="24"/>
          </w:rPr>
          <w:delText>create_response_file function</w:delText>
        </w:r>
      </w:del>
    </w:p>
    <w:p w14:paraId="2AA4D1FB" w14:textId="5A9229A7" w:rsidR="00077652" w:rsidRDefault="00B70891" w:rsidP="00DC6C5F">
      <w:pPr>
        <w:pStyle w:val="ListParagraph"/>
        <w:numPr>
          <w:ilvl w:val="0"/>
          <w:numId w:val="6"/>
        </w:numPr>
        <w:rPr>
          <w:del w:id="95" w:author="Atlantys SG" w:date="2025-09-21T22:00:00Z" w16du:dateUtc="2025-09-22T02:00:00Z"/>
          <w:sz w:val="24"/>
          <w:szCs w:val="24"/>
        </w:rPr>
      </w:pPr>
      <w:del w:id="96" w:author="Atlantys SG" w:date="2025-09-21T22:00:00Z" w16du:dateUtc="2025-09-22T02:00:00Z">
        <w:r>
          <w:rPr>
            <w:sz w:val="24"/>
            <w:szCs w:val="24"/>
          </w:rPr>
          <w:delText>Prompts the user to ask a question</w:delText>
        </w:r>
      </w:del>
    </w:p>
    <w:p w14:paraId="0EFCE0A7" w14:textId="2C31758C" w:rsidR="00814B1D" w:rsidRDefault="00814B1D" w:rsidP="00DC6C5F">
      <w:pPr>
        <w:pStyle w:val="ListParagraph"/>
        <w:numPr>
          <w:ilvl w:val="0"/>
          <w:numId w:val="6"/>
        </w:numPr>
        <w:rPr>
          <w:del w:id="97" w:author="Atlantys SG" w:date="2025-09-21T22:00:00Z" w16du:dateUtc="2025-09-22T02:00:00Z"/>
          <w:sz w:val="24"/>
          <w:szCs w:val="24"/>
        </w:rPr>
      </w:pPr>
      <w:del w:id="98" w:author="Atlantys SG" w:date="2025-09-21T22:00:00Z" w16du:dateUtc="2025-09-22T02:00:00Z">
        <w:r>
          <w:rPr>
            <w:sz w:val="24"/>
            <w:szCs w:val="24"/>
          </w:rPr>
          <w:delText>Get a random response from the file</w:delText>
        </w:r>
      </w:del>
    </w:p>
    <w:p w14:paraId="0F7D917D" w14:textId="6B4F7051" w:rsidR="00077652" w:rsidRPr="004642B5" w:rsidRDefault="004642B5" w:rsidP="004642B5">
      <w:pPr>
        <w:pStyle w:val="ListParagraph"/>
        <w:numPr>
          <w:ilvl w:val="0"/>
          <w:numId w:val="6"/>
        </w:numPr>
        <w:rPr>
          <w:del w:id="99" w:author="Atlantys SG" w:date="2025-09-21T22:00:00Z" w16du:dateUtc="2025-09-22T02:00:00Z"/>
          <w:sz w:val="24"/>
          <w:szCs w:val="24"/>
        </w:rPr>
      </w:pPr>
      <w:del w:id="100" w:author="Atlantys SG" w:date="2025-09-21T22:00:00Z" w16du:dateUtc="2025-09-22T02:00:00Z">
        <w:r>
          <w:rPr>
            <w:sz w:val="24"/>
            <w:szCs w:val="24"/>
          </w:rPr>
          <w:delText>Prints the random response to the user</w:delText>
        </w:r>
        <w:r w:rsidR="00077652" w:rsidRPr="004642B5">
          <w:rPr>
            <w:sz w:val="24"/>
            <w:szCs w:val="24"/>
          </w:rPr>
          <w:delText xml:space="preserve"> </w:delText>
        </w:r>
      </w:del>
    </w:p>
    <w:p w14:paraId="5F432566" w14:textId="1137A4B3" w:rsidR="00077652" w:rsidRPr="00BC30B8" w:rsidRDefault="00077652" w:rsidP="00077652">
      <w:pPr>
        <w:rPr>
          <w:del w:id="101" w:author="Atlantys SG" w:date="2025-09-21T22:00:00Z" w16du:dateUtc="2025-09-22T02:00:00Z"/>
          <w:sz w:val="24"/>
          <w:szCs w:val="24"/>
        </w:rPr>
      </w:pPr>
      <w:del w:id="102" w:author="Atlantys SG" w:date="2025-09-21T22:00:00Z" w16du:dateUtc="2025-09-22T02:00:00Z">
        <w:r w:rsidRPr="00BC30B8">
          <w:rPr>
            <w:b/>
            <w:bCs/>
            <w:sz w:val="24"/>
            <w:szCs w:val="24"/>
          </w:rPr>
          <w:delText xml:space="preserve">     Returns:</w:delText>
        </w:r>
        <w:r w:rsidRPr="00BC30B8">
          <w:rPr>
            <w:sz w:val="24"/>
            <w:szCs w:val="24"/>
          </w:rPr>
          <w:delText xml:space="preserve"> </w:delText>
        </w:r>
        <w:r w:rsidR="00240A1D">
          <w:rPr>
            <w:sz w:val="24"/>
            <w:szCs w:val="24"/>
          </w:rPr>
          <w:delText>None</w:delText>
        </w:r>
      </w:del>
    </w:p>
    <w:p w14:paraId="4E1F8FF1" w14:textId="77777777" w:rsidR="001E2A4D" w:rsidRPr="00B557E9" w:rsidRDefault="001E2A4D" w:rsidP="00BC30B8">
      <w:pPr>
        <w:rPr>
          <w:del w:id="103" w:author="Atlantys SG" w:date="2025-09-21T22:00:00Z" w16du:dateUtc="2025-09-22T02:00:00Z"/>
          <w:b/>
          <w:bCs/>
          <w:sz w:val="24"/>
          <w:szCs w:val="24"/>
        </w:rPr>
      </w:pPr>
    </w:p>
    <w:p w14:paraId="22C3D226" w14:textId="77777777" w:rsidR="00BC30B8" w:rsidRPr="00B557E9" w:rsidRDefault="00BC30B8" w:rsidP="00BC30B8">
      <w:pPr>
        <w:rPr>
          <w:del w:id="104" w:author="Atlantys SG" w:date="2025-09-21T22:00:00Z" w16du:dateUtc="2025-09-22T02:00:00Z"/>
          <w:b/>
          <w:bCs/>
          <w:sz w:val="24"/>
          <w:szCs w:val="24"/>
        </w:rPr>
      </w:pPr>
      <w:del w:id="105" w:author="Atlantys SG" w:date="2025-09-21T22:00:00Z" w16du:dateUtc="2025-09-22T02:00:00Z">
        <w:r w:rsidRPr="00B557E9">
          <w:rPr>
            <w:b/>
            <w:bCs/>
            <w:sz w:val="24"/>
            <w:szCs w:val="24"/>
          </w:rPr>
          <w:delText xml:space="preserve">Logical Steps:  </w:delText>
        </w:r>
      </w:del>
    </w:p>
    <w:p w14:paraId="094B2A4C" w14:textId="5B7F03C0" w:rsidR="00BC30B8" w:rsidRPr="00CA41A6" w:rsidRDefault="00B557E9" w:rsidP="00CA41A6">
      <w:pPr>
        <w:pStyle w:val="ListParagraph"/>
        <w:numPr>
          <w:ilvl w:val="0"/>
          <w:numId w:val="7"/>
        </w:numPr>
        <w:rPr>
          <w:del w:id="106" w:author="Atlantys SG" w:date="2025-09-21T22:00:00Z" w16du:dateUtc="2025-09-22T02:00:00Z"/>
          <w:sz w:val="24"/>
          <w:szCs w:val="24"/>
        </w:rPr>
      </w:pPr>
      <w:del w:id="107" w:author="Atlantys SG" w:date="2025-09-21T22:00:00Z" w16du:dateUtc="2025-09-22T02:00:00Z">
        <w:r w:rsidRPr="00CA41A6">
          <w:rPr>
            <w:sz w:val="24"/>
            <w:szCs w:val="24"/>
          </w:rPr>
          <w:delText xml:space="preserve">Call </w:delText>
        </w:r>
        <w:r w:rsidR="00CA41A6" w:rsidRPr="00CA41A6">
          <w:rPr>
            <w:sz w:val="24"/>
            <w:szCs w:val="24"/>
          </w:rPr>
          <w:delText>the magic_8_ball function</w:delText>
        </w:r>
      </w:del>
    </w:p>
    <w:p w14:paraId="23A25651" w14:textId="22F7EB71" w:rsidR="00BC30B8" w:rsidRPr="00A15DF3" w:rsidRDefault="00CA41A6" w:rsidP="00BC30B8">
      <w:pPr>
        <w:pStyle w:val="ListParagraph"/>
        <w:numPr>
          <w:ilvl w:val="0"/>
          <w:numId w:val="7"/>
        </w:numPr>
        <w:rPr>
          <w:del w:id="108" w:author="Atlantys SG" w:date="2025-09-21T22:00:00Z" w16du:dateUtc="2025-09-22T02:00:00Z"/>
          <w:sz w:val="24"/>
          <w:szCs w:val="24"/>
        </w:rPr>
      </w:pPr>
      <w:del w:id="109" w:author="Atlantys SG" w:date="2025-09-21T22:00:00Z" w16du:dateUtc="2025-09-22T02:00:00Z">
        <w:r w:rsidRPr="00A15DF3">
          <w:rPr>
            <w:sz w:val="24"/>
            <w:szCs w:val="24"/>
          </w:rPr>
          <w:delText>Th</w:delText>
        </w:r>
        <w:r w:rsidR="00A15DF3" w:rsidRPr="00A15DF3">
          <w:rPr>
            <w:sz w:val="24"/>
            <w:szCs w:val="24"/>
          </w:rPr>
          <w:delText>e create_response_file is called within the magic_8_ball function</w:delText>
        </w:r>
      </w:del>
    </w:p>
    <w:p w14:paraId="3355EDA9" w14:textId="77777777" w:rsidR="00BC30B8" w:rsidRPr="00BC30B8" w:rsidRDefault="00BC30B8" w:rsidP="00BC30B8">
      <w:pPr>
        <w:rPr>
          <w:del w:id="110" w:author="Atlantys SG" w:date="2025-09-21T22:00:00Z" w16du:dateUtc="2025-09-22T02:00:00Z"/>
          <w:sz w:val="24"/>
          <w:szCs w:val="24"/>
        </w:rPr>
      </w:pPr>
    </w:p>
    <w:p w14:paraId="12F8CE75" w14:textId="6E4146EC" w:rsidR="00A1067D" w:rsidRDefault="00BC30B8" w:rsidP="00BC30B8">
      <w:pPr>
        <w:rPr>
          <w:del w:id="111" w:author="Atlantys SG" w:date="2025-09-21T22:00:00Z" w16du:dateUtc="2025-09-22T02:00:00Z"/>
          <w:sz w:val="24"/>
          <w:szCs w:val="24"/>
        </w:rPr>
      </w:pPr>
      <w:del w:id="112" w:author="Atlantys SG" w:date="2025-09-21T22:00:00Z" w16du:dateUtc="2025-09-22T02:00:00Z">
        <w:r w:rsidRPr="00A15DF3">
          <w:rPr>
            <w:b/>
            <w:bCs/>
            <w:sz w:val="24"/>
            <w:szCs w:val="24"/>
          </w:rPr>
          <w:delText>Link to repository:</w:delText>
        </w:r>
        <w:r w:rsidRPr="00BC30B8">
          <w:rPr>
            <w:sz w:val="24"/>
            <w:szCs w:val="24"/>
          </w:rPr>
          <w:delText xml:space="preserve"> </w:delText>
        </w:r>
        <w:r w:rsidR="00DD08F9">
          <w:fldChar w:fldCharType="begin"/>
        </w:r>
        <w:r w:rsidR="00DD08F9">
          <w:delInstrText>HYPERLINK "http://www.repository.com"</w:delInstrText>
        </w:r>
        <w:r w:rsidR="00DD08F9">
          <w:fldChar w:fldCharType="separate"/>
        </w:r>
        <w:r w:rsidR="00DD08F9" w:rsidRPr="00982308">
          <w:rPr>
            <w:rStyle w:val="Hyperlink"/>
            <w:sz w:val="24"/>
            <w:szCs w:val="24"/>
          </w:rPr>
          <w:delText>www.repository.com</w:delText>
        </w:r>
        <w:r w:rsidR="00DD08F9">
          <w:fldChar w:fldCharType="end"/>
        </w:r>
      </w:del>
    </w:p>
    <w:p w14:paraId="0377A04C" w14:textId="59173CDC" w:rsidR="00DD08F9" w:rsidRPr="00762469" w:rsidRDefault="00DD08F9" w:rsidP="00DD08F9">
      <w:pPr>
        <w:rPr>
          <w:del w:id="113" w:author="Atlantys SG" w:date="2025-09-21T22:00:00Z" w16du:dateUtc="2025-09-22T02:00:00Z"/>
          <w:b/>
          <w:bCs/>
          <w:sz w:val="24"/>
          <w:szCs w:val="24"/>
        </w:rPr>
      </w:pPr>
      <w:del w:id="114" w:author="Atlantys SG" w:date="2025-09-21T22:00:00Z" w16du:dateUtc="2025-09-22T02:00:00Z">
        <w:r w:rsidRPr="00762469">
          <w:rPr>
            <w:b/>
            <w:bCs/>
            <w:sz w:val="24"/>
            <w:szCs w:val="24"/>
          </w:rPr>
          <w:lastRenderedPageBreak/>
          <w:delText>Output Screenshot:</w:delText>
        </w:r>
        <w:r>
          <w:rPr>
            <w:b/>
            <w:bCs/>
            <w:sz w:val="24"/>
            <w:szCs w:val="24"/>
          </w:rPr>
          <w:delText xml:space="preserve"> </w:delText>
        </w:r>
        <w:r w:rsidR="005D3E24">
          <w:rPr>
            <w:b/>
            <w:bCs/>
            <w:sz w:val="24"/>
            <w:szCs w:val="24"/>
          </w:rPr>
          <w:delText>(make sure big enough so I can see)</w:delText>
        </w:r>
      </w:del>
    </w:p>
    <w:p w14:paraId="667D0B4B" w14:textId="3BDFE0B9" w:rsidR="00DD08F9" w:rsidRPr="00BC30B8" w:rsidRDefault="00E841AE" w:rsidP="00BC30B8">
      <w:pPr>
        <w:rPr>
          <w:sz w:val="24"/>
          <w:szCs w:val="24"/>
        </w:rPr>
      </w:pPr>
      <w:del w:id="115" w:author="Atlantys SG" w:date="2025-09-21T22:00:00Z" w16du:dateUtc="2025-09-22T02:00:00Z">
        <w:r>
          <w:rPr>
            <w:noProof/>
          </w:rPr>
          <w:drawing>
            <wp:inline distT="0" distB="0" distL="0" distR="0" wp14:anchorId="16BCF00D" wp14:editId="55327853">
              <wp:extent cx="5943600" cy="1244600"/>
              <wp:effectExtent l="0" t="0" r="0" b="0"/>
              <wp:docPr id="249860627" name="Picture 1" descr="A computer screen 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9860627" name="Picture 1" descr="A computer screen shot of a computer&#10;&#10;AI-generated content may be incorrect.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44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95C"/>
    <w:multiLevelType w:val="multilevel"/>
    <w:tmpl w:val="1686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1BE7"/>
    <w:multiLevelType w:val="multilevel"/>
    <w:tmpl w:val="6186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C3505"/>
    <w:multiLevelType w:val="hybridMultilevel"/>
    <w:tmpl w:val="7E5C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02"/>
    <w:multiLevelType w:val="hybridMultilevel"/>
    <w:tmpl w:val="8548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C4816"/>
    <w:multiLevelType w:val="hybridMultilevel"/>
    <w:tmpl w:val="8C7C0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0F587A"/>
    <w:multiLevelType w:val="multilevel"/>
    <w:tmpl w:val="F164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6841"/>
    <w:multiLevelType w:val="hybridMultilevel"/>
    <w:tmpl w:val="C110F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44411"/>
    <w:multiLevelType w:val="hybridMultilevel"/>
    <w:tmpl w:val="FA4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8"/>
  </w:num>
  <w:num w:numId="2" w16cid:durableId="1076628437">
    <w:abstractNumId w:val="6"/>
  </w:num>
  <w:num w:numId="3" w16cid:durableId="1906527172">
    <w:abstractNumId w:val="2"/>
  </w:num>
  <w:num w:numId="4" w16cid:durableId="1769158214">
    <w:abstractNumId w:val="14"/>
  </w:num>
  <w:num w:numId="5" w16cid:durableId="1773816028">
    <w:abstractNumId w:val="13"/>
  </w:num>
  <w:num w:numId="6" w16cid:durableId="247621874">
    <w:abstractNumId w:val="11"/>
  </w:num>
  <w:num w:numId="7" w16cid:durableId="8530888">
    <w:abstractNumId w:val="12"/>
  </w:num>
  <w:num w:numId="8" w16cid:durableId="1427964587">
    <w:abstractNumId w:val="3"/>
  </w:num>
  <w:num w:numId="9" w16cid:durableId="1085341752">
    <w:abstractNumId w:val="7"/>
  </w:num>
  <w:num w:numId="10" w16cid:durableId="2023125891">
    <w:abstractNumId w:val="4"/>
  </w:num>
  <w:num w:numId="11" w16cid:durableId="141507979">
    <w:abstractNumId w:val="1"/>
  </w:num>
  <w:num w:numId="12" w16cid:durableId="714424061">
    <w:abstractNumId w:val="5"/>
  </w:num>
  <w:num w:numId="13" w16cid:durableId="1167403172">
    <w:abstractNumId w:val="0"/>
  </w:num>
  <w:num w:numId="14" w16cid:durableId="936980674">
    <w:abstractNumId w:val="9"/>
  </w:num>
  <w:num w:numId="15" w16cid:durableId="73435188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tlantys SG">
    <w15:presenceInfo w15:providerId="Windows Live" w15:userId="8549462f07050d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7953"/>
    <w:rsid w:val="00077652"/>
    <w:rsid w:val="000A0344"/>
    <w:rsid w:val="000A4643"/>
    <w:rsid w:val="000B73B0"/>
    <w:rsid w:val="001A413A"/>
    <w:rsid w:val="001E2A4D"/>
    <w:rsid w:val="002221CC"/>
    <w:rsid w:val="00226DF7"/>
    <w:rsid w:val="00240A1D"/>
    <w:rsid w:val="00257FCB"/>
    <w:rsid w:val="002637C7"/>
    <w:rsid w:val="00290ADC"/>
    <w:rsid w:val="00291780"/>
    <w:rsid w:val="00345A01"/>
    <w:rsid w:val="00351F2D"/>
    <w:rsid w:val="00390CE6"/>
    <w:rsid w:val="004075D0"/>
    <w:rsid w:val="00414567"/>
    <w:rsid w:val="00425F6F"/>
    <w:rsid w:val="00427D2C"/>
    <w:rsid w:val="00444579"/>
    <w:rsid w:val="00444DD0"/>
    <w:rsid w:val="00451669"/>
    <w:rsid w:val="004642B5"/>
    <w:rsid w:val="004B5BDB"/>
    <w:rsid w:val="00544B35"/>
    <w:rsid w:val="0055624C"/>
    <w:rsid w:val="00580DE1"/>
    <w:rsid w:val="005D2BB0"/>
    <w:rsid w:val="005D3E24"/>
    <w:rsid w:val="005E4275"/>
    <w:rsid w:val="005F1E69"/>
    <w:rsid w:val="00646BC0"/>
    <w:rsid w:val="0066571C"/>
    <w:rsid w:val="006B141F"/>
    <w:rsid w:val="006C406E"/>
    <w:rsid w:val="006E6EFB"/>
    <w:rsid w:val="006F6825"/>
    <w:rsid w:val="00720044"/>
    <w:rsid w:val="007360F6"/>
    <w:rsid w:val="00762469"/>
    <w:rsid w:val="00770945"/>
    <w:rsid w:val="0078137F"/>
    <w:rsid w:val="007B3BFA"/>
    <w:rsid w:val="007D70FD"/>
    <w:rsid w:val="00814B1D"/>
    <w:rsid w:val="00844572"/>
    <w:rsid w:val="00870A5C"/>
    <w:rsid w:val="00872BDD"/>
    <w:rsid w:val="008D4215"/>
    <w:rsid w:val="008E6B60"/>
    <w:rsid w:val="008F0343"/>
    <w:rsid w:val="00905993"/>
    <w:rsid w:val="00941079"/>
    <w:rsid w:val="00964271"/>
    <w:rsid w:val="009E65F5"/>
    <w:rsid w:val="00A02FCA"/>
    <w:rsid w:val="00A050DC"/>
    <w:rsid w:val="00A1067D"/>
    <w:rsid w:val="00A15DF3"/>
    <w:rsid w:val="00A47492"/>
    <w:rsid w:val="00B063AB"/>
    <w:rsid w:val="00B27298"/>
    <w:rsid w:val="00B557E9"/>
    <w:rsid w:val="00B60FE6"/>
    <w:rsid w:val="00B70891"/>
    <w:rsid w:val="00BA3173"/>
    <w:rsid w:val="00BC30B8"/>
    <w:rsid w:val="00C9765B"/>
    <w:rsid w:val="00CA145F"/>
    <w:rsid w:val="00CA41A6"/>
    <w:rsid w:val="00CB5805"/>
    <w:rsid w:val="00CC63A7"/>
    <w:rsid w:val="00CC71F0"/>
    <w:rsid w:val="00D01A92"/>
    <w:rsid w:val="00D0267B"/>
    <w:rsid w:val="00D617AE"/>
    <w:rsid w:val="00DC6C5F"/>
    <w:rsid w:val="00DD08F9"/>
    <w:rsid w:val="00DE0C51"/>
    <w:rsid w:val="00E51836"/>
    <w:rsid w:val="00E7055F"/>
    <w:rsid w:val="00E841AE"/>
    <w:rsid w:val="00ED36CA"/>
    <w:rsid w:val="00F12B43"/>
    <w:rsid w:val="00F17265"/>
    <w:rsid w:val="00F435EF"/>
    <w:rsid w:val="00F97B33"/>
    <w:rsid w:val="00FA1521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C4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anys-SG/COP2373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615</Words>
  <Characters>5169</Characters>
  <Application>Microsoft Office Word</Application>
  <DocSecurity>0</DocSecurity>
  <Lines>147</Lines>
  <Paragraphs>118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Atlantys SG</cp:lastModifiedBy>
  <cp:revision>36</cp:revision>
  <dcterms:created xsi:type="dcterms:W3CDTF">2024-10-01T23:59:00Z</dcterms:created>
  <dcterms:modified xsi:type="dcterms:W3CDTF">2025-09-22T02:37:00Z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c01d8e25-f314-4b28-b566-53cebc1c29ce</vt:lpwstr>
  </property>
</Properties>
</file>